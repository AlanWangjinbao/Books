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9A9" w:rsidRPr="00E039A9" w:rsidRDefault="00E039A9" w:rsidP="00E039A9">
      <w:pPr>
        <w:widowControl/>
        <w:pBdr>
          <w:bottom w:val="dotted" w:sz="6" w:space="8" w:color="B2B2B2"/>
        </w:pBdr>
        <w:shd w:val="clear" w:color="auto" w:fill="FAFFFF"/>
        <w:spacing w:line="750" w:lineRule="atLeast"/>
        <w:jc w:val="center"/>
        <w:outlineLvl w:val="0"/>
        <w:rPr>
          <w:rFonts w:ascii="Verdana" w:hAnsi="Verdana" w:cs="宋体"/>
          <w:b/>
          <w:bCs/>
          <w:color w:val="232323"/>
          <w:kern w:val="36"/>
          <w:sz w:val="30"/>
          <w:szCs w:val="30"/>
        </w:rPr>
      </w:pPr>
      <w:r w:rsidRPr="00E039A9">
        <w:rPr>
          <w:rFonts w:ascii="Verdana" w:hAnsi="Verdana" w:cs="宋体"/>
          <w:b/>
          <w:bCs/>
          <w:color w:val="232323"/>
          <w:kern w:val="36"/>
          <w:sz w:val="30"/>
          <w:szCs w:val="30"/>
        </w:rPr>
        <w:t>VS2010</w:t>
      </w:r>
      <w:r w:rsidRPr="00E039A9">
        <w:rPr>
          <w:rFonts w:ascii="Verdana" w:hAnsi="Verdana" w:cs="宋体"/>
          <w:b/>
          <w:bCs/>
          <w:color w:val="232323"/>
          <w:kern w:val="36"/>
          <w:sz w:val="30"/>
          <w:szCs w:val="30"/>
        </w:rPr>
        <w:t>中的</w:t>
      </w:r>
      <w:r w:rsidR="00050589">
        <w:rPr>
          <w:rFonts w:ascii="Verdana" w:hAnsi="Verdana" w:cs="宋体" w:hint="eastAsia"/>
          <w:b/>
          <w:bCs/>
          <w:color w:val="232323"/>
          <w:kern w:val="36"/>
          <w:sz w:val="30"/>
          <w:szCs w:val="30"/>
        </w:rPr>
        <w:t>基本功能介绍</w:t>
      </w:r>
    </w:p>
    <w:p w:rsidR="005D1F8E" w:rsidRDefault="000A6D2E" w:rsidP="00050589">
      <w:pPr>
        <w:widowControl/>
        <w:shd w:val="clear" w:color="auto" w:fill="FAFFFF"/>
        <w:spacing w:before="75" w:after="75" w:line="480" w:lineRule="auto"/>
        <w:ind w:firstLineChars="145" w:firstLine="306"/>
        <w:jc w:val="left"/>
        <w:rPr>
          <w:rFonts w:ascii="Verdana" w:hAnsi="Verdana" w:cs="宋体" w:hint="eastAsia"/>
          <w:b/>
          <w:bCs/>
          <w:color w:val="333333"/>
          <w:kern w:val="0"/>
          <w:szCs w:val="21"/>
        </w:rPr>
      </w:pPr>
      <w:r>
        <w:rPr>
          <w:rFonts w:ascii="Verdana" w:hAnsi="Verdana" w:cs="宋体" w:hint="eastAsia"/>
          <w:b/>
          <w:bCs/>
          <w:color w:val="333333"/>
          <w:kern w:val="0"/>
          <w:szCs w:val="21"/>
        </w:rPr>
        <w:t>常用到的</w:t>
      </w:r>
      <w:r w:rsidR="005D1F8E">
        <w:rPr>
          <w:rFonts w:ascii="Verdana" w:hAnsi="Verdana" w:cs="宋体" w:hint="eastAsia"/>
          <w:b/>
          <w:bCs/>
          <w:color w:val="333333"/>
          <w:kern w:val="0"/>
          <w:szCs w:val="21"/>
        </w:rPr>
        <w:t>快捷键</w:t>
      </w:r>
    </w:p>
    <w:p w:rsidR="005D1F8E" w:rsidRDefault="005D1F8E" w:rsidP="00771B5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sidRPr="00771B5E">
        <w:rPr>
          <w:rFonts w:ascii="宋体" w:hAnsi="宋体" w:cs="宋体" w:hint="eastAsia"/>
          <w:color w:val="333333"/>
          <w:kern w:val="0"/>
          <w:szCs w:val="21"/>
        </w:rPr>
        <w:t xml:space="preserve">F5： 调试     Ctrl+F5: </w:t>
      </w:r>
      <w:r w:rsidR="00771B5E" w:rsidRPr="00771B5E">
        <w:rPr>
          <w:rFonts w:ascii="宋体" w:hAnsi="宋体" w:cs="宋体" w:hint="eastAsia"/>
          <w:color w:val="333333"/>
          <w:kern w:val="0"/>
          <w:szCs w:val="21"/>
        </w:rPr>
        <w:t>运行不调试   Shift+F5： 停止调试</w:t>
      </w:r>
    </w:p>
    <w:p w:rsidR="00FA57BC" w:rsidRDefault="00FA57BC" w:rsidP="00FA57BC">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sidRPr="00FA57BC">
        <w:rPr>
          <w:rFonts w:ascii="宋体" w:hAnsi="宋体" w:cs="宋体" w:hint="eastAsia"/>
          <w:color w:val="333333"/>
          <w:kern w:val="0"/>
          <w:szCs w:val="21"/>
        </w:rPr>
        <w:t xml:space="preserve">Ctrl+Shift+F5: 重启调试 </w:t>
      </w:r>
    </w:p>
    <w:p w:rsidR="009239BE" w:rsidRPr="009239BE" w:rsidRDefault="009239BE" w:rsidP="009239B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sidRPr="009239BE">
        <w:rPr>
          <w:rFonts w:ascii="宋体" w:hAnsi="宋体" w:cs="宋体" w:hint="eastAsia"/>
          <w:color w:val="333333"/>
          <w:kern w:val="0"/>
          <w:szCs w:val="21"/>
        </w:rPr>
        <w:t xml:space="preserve">F9: 切换断点 </w:t>
      </w:r>
      <w:r>
        <w:rPr>
          <w:rFonts w:ascii="宋体" w:hAnsi="宋体" w:cs="宋体" w:hint="eastAsia"/>
          <w:color w:val="333333"/>
          <w:kern w:val="0"/>
          <w:szCs w:val="21"/>
        </w:rPr>
        <w:t xml:space="preserve">  </w:t>
      </w:r>
      <w:r w:rsidRPr="009239BE">
        <w:rPr>
          <w:rFonts w:ascii="宋体" w:hAnsi="宋体" w:cs="宋体" w:hint="eastAsia"/>
          <w:color w:val="333333"/>
          <w:kern w:val="0"/>
          <w:szCs w:val="21"/>
        </w:rPr>
        <w:t xml:space="preserve">Ctrl+F9: 启用/停止断点 </w:t>
      </w:r>
      <w:r>
        <w:rPr>
          <w:rFonts w:ascii="宋体" w:hAnsi="宋体" w:cs="宋体" w:hint="eastAsia"/>
          <w:color w:val="333333"/>
          <w:kern w:val="0"/>
          <w:szCs w:val="21"/>
        </w:rPr>
        <w:t xml:space="preserve">  </w:t>
      </w:r>
      <w:r w:rsidRPr="009239BE">
        <w:rPr>
          <w:rFonts w:ascii="宋体" w:hAnsi="宋体" w:cs="宋体" w:hint="eastAsia"/>
          <w:color w:val="333333"/>
          <w:kern w:val="0"/>
          <w:szCs w:val="21"/>
        </w:rPr>
        <w:t xml:space="preserve">Ctrl+Shift+F9: 删除全部断点 </w:t>
      </w:r>
    </w:p>
    <w:p w:rsidR="00771B5E" w:rsidRDefault="00771B5E" w:rsidP="00771B5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Pr>
          <w:rFonts w:ascii="宋体" w:hAnsi="宋体" w:cs="宋体" w:hint="eastAsia"/>
          <w:color w:val="333333"/>
          <w:kern w:val="0"/>
          <w:szCs w:val="21"/>
        </w:rPr>
        <w:t>F4： 定位错误    F10：</w:t>
      </w:r>
      <w:r w:rsidR="00FA57BC" w:rsidRPr="00EE5199">
        <w:rPr>
          <w:rFonts w:hAnsi="宋体" w:cs="宋体" w:hint="eastAsia"/>
        </w:rPr>
        <w:t>跨过程序执行</w:t>
      </w:r>
      <w:r w:rsidR="00FA57BC" w:rsidRPr="00EE5199">
        <w:rPr>
          <w:rFonts w:hAnsi="宋体" w:cs="宋体" w:hint="eastAsia"/>
        </w:rPr>
        <w:t xml:space="preserve"> </w:t>
      </w:r>
      <w:r>
        <w:rPr>
          <w:rFonts w:ascii="宋体" w:hAnsi="宋体" w:cs="宋体" w:hint="eastAsia"/>
          <w:color w:val="333333"/>
          <w:kern w:val="0"/>
          <w:szCs w:val="21"/>
        </w:rPr>
        <w:t xml:space="preserve"> </w:t>
      </w:r>
      <w:r w:rsidR="008B0BB2" w:rsidRPr="00EE5199">
        <w:rPr>
          <w:rFonts w:hAnsi="宋体" w:cs="宋体" w:hint="eastAsia"/>
        </w:rPr>
        <w:t xml:space="preserve">Ctrl+F10: </w:t>
      </w:r>
      <w:r w:rsidR="008B0BB2" w:rsidRPr="00EE5199">
        <w:rPr>
          <w:rFonts w:hAnsi="宋体" w:cs="宋体" w:hint="eastAsia"/>
        </w:rPr>
        <w:t>运行到光标处</w:t>
      </w:r>
    </w:p>
    <w:p w:rsidR="00771B5E" w:rsidRDefault="00771B5E" w:rsidP="00771B5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Pr>
          <w:rFonts w:ascii="宋体" w:hAnsi="宋体" w:cs="宋体" w:hint="eastAsia"/>
          <w:color w:val="333333"/>
          <w:kern w:val="0"/>
          <w:szCs w:val="21"/>
        </w:rPr>
        <w:t>F11：</w:t>
      </w:r>
      <w:r w:rsidR="00FA57BC" w:rsidRPr="00EE5199">
        <w:rPr>
          <w:rFonts w:hAnsi="宋体" w:cs="宋体" w:hint="eastAsia"/>
        </w:rPr>
        <w:t>单步逐句执行</w:t>
      </w:r>
      <w:r w:rsidR="00E95B44">
        <w:rPr>
          <w:rFonts w:ascii="宋体" w:hAnsi="宋体" w:cs="宋体" w:hint="eastAsia"/>
          <w:color w:val="333333"/>
          <w:kern w:val="0"/>
          <w:szCs w:val="21"/>
        </w:rPr>
        <w:t xml:space="preserve">  F3：查找中的下一个</w:t>
      </w:r>
    </w:p>
    <w:p w:rsidR="000A6D2E" w:rsidRDefault="000A6D2E" w:rsidP="00771B5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sidRPr="00EE5199">
        <w:rPr>
          <w:rFonts w:hAnsi="宋体" w:cs="宋体" w:hint="eastAsia"/>
        </w:rPr>
        <w:t xml:space="preserve">Ctrl+Shift+L: </w:t>
      </w:r>
      <w:r w:rsidRPr="00EE5199">
        <w:rPr>
          <w:rFonts w:hAnsi="宋体" w:cs="宋体" w:hint="eastAsia"/>
        </w:rPr>
        <w:t>删除当前行</w:t>
      </w:r>
    </w:p>
    <w:p w:rsidR="00FA57BC" w:rsidRDefault="00FA57BC" w:rsidP="00771B5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Pr>
          <w:rFonts w:ascii="宋体" w:hAnsi="宋体" w:cs="宋体" w:hint="eastAsia"/>
          <w:color w:val="333333"/>
          <w:kern w:val="0"/>
          <w:szCs w:val="21"/>
        </w:rPr>
        <w:t>Ctrl+G</w:t>
      </w:r>
      <w:r w:rsidRPr="00771B5E">
        <w:rPr>
          <w:rFonts w:ascii="宋体" w:hAnsi="宋体" w:cs="宋体" w:hint="eastAsia"/>
          <w:color w:val="333333"/>
          <w:kern w:val="0"/>
          <w:szCs w:val="21"/>
        </w:rPr>
        <w:t xml:space="preserve">: </w:t>
      </w:r>
      <w:r>
        <w:rPr>
          <w:rFonts w:ascii="宋体" w:hAnsi="宋体" w:cs="宋体" w:hint="eastAsia"/>
          <w:color w:val="333333"/>
          <w:kern w:val="0"/>
          <w:szCs w:val="21"/>
        </w:rPr>
        <w:t>跳转到第多少行处。</w:t>
      </w:r>
    </w:p>
    <w:p w:rsidR="000A6D2E" w:rsidRPr="000A6D2E" w:rsidRDefault="003A231F" w:rsidP="000A6D2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Pr>
          <w:rFonts w:ascii="宋体" w:hAnsi="宋体" w:cs="宋体" w:hint="eastAsia"/>
          <w:color w:val="333333"/>
          <w:kern w:val="0"/>
          <w:szCs w:val="21"/>
        </w:rPr>
        <w:t>Ctrl+K，Ctrl+C</w:t>
      </w:r>
      <w:r w:rsidR="000A6D2E" w:rsidRPr="000A6D2E">
        <w:rPr>
          <w:rFonts w:ascii="宋体" w:hAnsi="宋体" w:cs="宋体" w:hint="eastAsia"/>
          <w:color w:val="333333"/>
          <w:kern w:val="0"/>
          <w:szCs w:val="21"/>
        </w:rPr>
        <w:t xml:space="preserve">: 注释选定内容 </w:t>
      </w:r>
    </w:p>
    <w:p w:rsidR="00062483" w:rsidRDefault="000A6D2E" w:rsidP="000A6D2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sidRPr="000A6D2E">
        <w:rPr>
          <w:rFonts w:ascii="宋体" w:hAnsi="宋体" w:cs="宋体" w:hint="eastAsia"/>
          <w:color w:val="333333"/>
          <w:kern w:val="0"/>
          <w:szCs w:val="21"/>
        </w:rPr>
        <w:t xml:space="preserve">: 取消选定注释内容 </w:t>
      </w:r>
    </w:p>
    <w:p w:rsidR="00CF450C" w:rsidRDefault="00CF450C" w:rsidP="00CF450C">
      <w:pPr>
        <w:widowControl/>
        <w:shd w:val="clear" w:color="auto" w:fill="FAFFFF"/>
        <w:spacing w:before="75" w:after="75" w:line="480" w:lineRule="auto"/>
        <w:ind w:firstLineChars="145" w:firstLine="306"/>
        <w:jc w:val="left"/>
        <w:rPr>
          <w:rFonts w:ascii="Verdana" w:hAnsi="Verdana" w:cs="宋体" w:hint="eastAsia"/>
          <w:b/>
          <w:bCs/>
          <w:color w:val="333333"/>
          <w:kern w:val="0"/>
          <w:szCs w:val="21"/>
        </w:rPr>
      </w:pPr>
      <w:r>
        <w:rPr>
          <w:rFonts w:ascii="Verdana" w:hAnsi="Verdana" w:cs="宋体" w:hint="eastAsia"/>
          <w:b/>
          <w:bCs/>
          <w:color w:val="333333"/>
          <w:kern w:val="0"/>
          <w:szCs w:val="21"/>
        </w:rPr>
        <w:t>自己修改常用到的快捷键</w:t>
      </w:r>
    </w:p>
    <w:p w:rsidR="00CF450C" w:rsidRDefault="00CF450C" w:rsidP="000A6D2E">
      <w:pPr>
        <w:widowControl/>
        <w:shd w:val="clear" w:color="auto" w:fill="FAFFFF"/>
        <w:spacing w:before="75" w:after="75" w:line="480" w:lineRule="auto"/>
        <w:ind w:firstLineChars="145" w:firstLine="304"/>
        <w:jc w:val="left"/>
        <w:rPr>
          <w:rFonts w:ascii="宋体" w:hAnsi="宋体" w:cs="宋体" w:hint="eastAsia"/>
          <w:color w:val="333333"/>
          <w:kern w:val="0"/>
          <w:szCs w:val="21"/>
        </w:rPr>
      </w:pPr>
      <w:r>
        <w:rPr>
          <w:rFonts w:ascii="宋体" w:hAnsi="宋体" w:cs="宋体" w:hint="eastAsia"/>
          <w:color w:val="333333"/>
          <w:kern w:val="0"/>
          <w:szCs w:val="21"/>
        </w:rPr>
        <w:t xml:space="preserve">    还是自己设定的快捷键用起来更舒服一些。</w:t>
      </w:r>
    </w:p>
    <w:p w:rsidR="00CF450C" w:rsidRDefault="00CF450C" w:rsidP="000A6D2E">
      <w:pPr>
        <w:widowControl/>
        <w:shd w:val="clear" w:color="auto" w:fill="FAFFFF"/>
        <w:spacing w:before="75" w:after="75" w:line="480" w:lineRule="auto"/>
        <w:ind w:firstLineChars="145" w:firstLine="304"/>
        <w:jc w:val="left"/>
        <w:rPr>
          <w:rFonts w:hint="eastAsia"/>
        </w:rPr>
      </w:pPr>
      <w:r>
        <w:t>工具</w:t>
      </w:r>
      <w:r>
        <w:t> -&gt; </w:t>
      </w:r>
      <w:r>
        <w:t>选项</w:t>
      </w:r>
      <w:r>
        <w:t> -&gt; </w:t>
      </w:r>
      <w:r>
        <w:t>环境</w:t>
      </w:r>
      <w:r>
        <w:t> -&gt; </w:t>
      </w:r>
      <w:r>
        <w:t>键盘</w:t>
      </w:r>
      <w:r>
        <w:rPr>
          <w:rFonts w:hint="eastAsia"/>
        </w:rPr>
        <w:t>，重点是找到自己想要修改的快捷键很麻烦。</w:t>
      </w:r>
    </w:p>
    <w:p w:rsidR="00CF450C" w:rsidRDefault="00CF450C" w:rsidP="00CF450C">
      <w:pPr>
        <w:widowControl/>
        <w:shd w:val="clear" w:color="auto" w:fill="FAFFFF"/>
        <w:spacing w:before="75" w:after="75" w:line="480" w:lineRule="auto"/>
        <w:ind w:firstLineChars="145" w:firstLine="304"/>
        <w:jc w:val="left"/>
        <w:rPr>
          <w:rFonts w:hint="eastAsia"/>
        </w:rPr>
      </w:pPr>
      <w:r>
        <w:rPr>
          <w:noProof/>
        </w:rPr>
        <w:lastRenderedPageBreak/>
        <w:drawing>
          <wp:inline distT="0" distB="0" distL="0" distR="0">
            <wp:extent cx="5274310" cy="3410297"/>
            <wp:effectExtent l="19050" t="0" r="2540" b="0"/>
            <wp:docPr id="4" name="图片 1" descr="http://img.my.csdn.net/uploads/201212/20/1356004889_1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20/1356004889_1734.jpg"/>
                    <pic:cNvPicPr>
                      <a:picLocks noChangeAspect="1" noChangeArrowheads="1"/>
                    </pic:cNvPicPr>
                  </pic:nvPicPr>
                  <pic:blipFill>
                    <a:blip r:embed="rId7"/>
                    <a:srcRect/>
                    <a:stretch>
                      <a:fillRect/>
                    </a:stretch>
                  </pic:blipFill>
                  <pic:spPr bwMode="auto">
                    <a:xfrm>
                      <a:off x="0" y="0"/>
                      <a:ext cx="5274310" cy="3410297"/>
                    </a:xfrm>
                    <a:prstGeom prst="rect">
                      <a:avLst/>
                    </a:prstGeom>
                    <a:noFill/>
                    <a:ln w="9525">
                      <a:noFill/>
                      <a:miter lim="800000"/>
                      <a:headEnd/>
                      <a:tailEnd/>
                    </a:ln>
                  </pic:spPr>
                </pic:pic>
              </a:graphicData>
            </a:graphic>
          </wp:inline>
        </w:drawing>
      </w:r>
    </w:p>
    <w:p w:rsidR="00050589" w:rsidRPr="00050589" w:rsidRDefault="00050589" w:rsidP="00CF450C">
      <w:pPr>
        <w:widowControl/>
        <w:shd w:val="clear" w:color="auto" w:fill="FAFFFF"/>
        <w:spacing w:before="75" w:after="75" w:line="480" w:lineRule="auto"/>
        <w:ind w:firstLineChars="145" w:firstLine="306"/>
        <w:jc w:val="left"/>
        <w:rPr>
          <w:rFonts w:ascii="Verdana" w:hAnsi="Verdana" w:cs="宋体"/>
          <w:b/>
          <w:bCs/>
          <w:color w:val="333333"/>
          <w:kern w:val="0"/>
          <w:szCs w:val="21"/>
        </w:rPr>
      </w:pPr>
      <w:r w:rsidRPr="00050589">
        <w:rPr>
          <w:rFonts w:ascii="Verdana" w:hAnsi="Verdana" w:cs="宋体"/>
          <w:b/>
          <w:bCs/>
          <w:color w:val="333333"/>
          <w:kern w:val="0"/>
          <w:szCs w:val="21"/>
        </w:rPr>
        <w:t>vs2010</w:t>
      </w:r>
      <w:r w:rsidRPr="00050589">
        <w:rPr>
          <w:rFonts w:ascii="Verdana" w:hAnsi="Verdana" w:cs="宋体"/>
          <w:b/>
          <w:bCs/>
          <w:color w:val="333333"/>
          <w:kern w:val="0"/>
          <w:szCs w:val="21"/>
        </w:rPr>
        <w:t>按</w:t>
      </w:r>
      <w:r w:rsidRPr="00050589">
        <w:rPr>
          <w:rFonts w:ascii="Verdana" w:hAnsi="Verdana" w:cs="宋体"/>
          <w:b/>
          <w:bCs/>
          <w:color w:val="333333"/>
          <w:kern w:val="0"/>
          <w:szCs w:val="21"/>
        </w:rPr>
        <w:t>ctrl+f5</w:t>
      </w:r>
      <w:r w:rsidRPr="00050589">
        <w:rPr>
          <w:rFonts w:ascii="Verdana" w:hAnsi="Verdana" w:cs="宋体"/>
          <w:b/>
          <w:bCs/>
          <w:color w:val="333333"/>
          <w:kern w:val="0"/>
          <w:szCs w:val="21"/>
        </w:rPr>
        <w:t>，调试窗口一闪而过的方法</w:t>
      </w:r>
    </w:p>
    <w:p w:rsidR="00050589" w:rsidRPr="00C82CF6" w:rsidRDefault="00050589" w:rsidP="00C82CF6">
      <w:pPr>
        <w:pStyle w:val="a8"/>
        <w:shd w:val="clear" w:color="auto" w:fill="FFFFFF"/>
        <w:spacing w:before="0" w:beforeAutospacing="0" w:after="0" w:afterAutospacing="0" w:line="420" w:lineRule="atLeast"/>
        <w:ind w:firstLine="480"/>
        <w:rPr>
          <w:color w:val="333333"/>
          <w:sz w:val="21"/>
          <w:szCs w:val="21"/>
        </w:rPr>
      </w:pPr>
      <w:r w:rsidRPr="00C82CF6">
        <w:rPr>
          <w:color w:val="333333"/>
          <w:sz w:val="21"/>
          <w:szCs w:val="21"/>
        </w:rPr>
        <w:t>打开一个解决方案</w:t>
      </w:r>
    </w:p>
    <w:p w:rsidR="00050589" w:rsidRPr="00C82CF6" w:rsidRDefault="00050589" w:rsidP="00C82CF6">
      <w:pPr>
        <w:pStyle w:val="a8"/>
        <w:shd w:val="clear" w:color="auto" w:fill="FFFFFF"/>
        <w:spacing w:before="0" w:beforeAutospacing="0" w:after="0" w:afterAutospacing="0" w:line="420" w:lineRule="atLeast"/>
        <w:ind w:firstLine="480"/>
        <w:rPr>
          <w:color w:val="333333"/>
          <w:sz w:val="21"/>
          <w:szCs w:val="21"/>
        </w:rPr>
      </w:pPr>
      <w:r w:rsidRPr="00C82CF6">
        <w:rPr>
          <w:color w:val="333333"/>
          <w:sz w:val="21"/>
          <w:szCs w:val="21"/>
        </w:rPr>
        <w:t>找到【解决方案资源管理器】窗口，右键项目名称-属性</w:t>
      </w:r>
    </w:p>
    <w:p w:rsidR="00050589" w:rsidRPr="00C82CF6" w:rsidRDefault="00050589" w:rsidP="00C82CF6">
      <w:pPr>
        <w:pStyle w:val="a8"/>
        <w:shd w:val="clear" w:color="auto" w:fill="FFFFFF"/>
        <w:spacing w:before="0" w:beforeAutospacing="0" w:after="0" w:afterAutospacing="0" w:line="420" w:lineRule="atLeast"/>
        <w:ind w:firstLine="480"/>
        <w:rPr>
          <w:color w:val="333333"/>
          <w:sz w:val="21"/>
          <w:szCs w:val="21"/>
        </w:rPr>
      </w:pPr>
      <w:r w:rsidRPr="00C82CF6">
        <w:rPr>
          <w:noProof/>
          <w:color w:val="333333"/>
          <w:sz w:val="21"/>
          <w:szCs w:val="21"/>
        </w:rPr>
        <w:lastRenderedPageBreak/>
        <w:drawing>
          <wp:inline distT="0" distB="0" distL="0" distR="0">
            <wp:extent cx="5219700" cy="6172200"/>
            <wp:effectExtent l="19050" t="0" r="0" b="0"/>
            <wp:docPr id="1" name="图片 1" descr="http://hiphotos.baidu.com/cxz%5F%5F01/pic/item/c8a3e0eecb5ef4a7b2fb95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cxz%5F%5F01/pic/item/c8a3e0eecb5ef4a7b2fb95a2.jpg"/>
                    <pic:cNvPicPr>
                      <a:picLocks noChangeAspect="1" noChangeArrowheads="1"/>
                    </pic:cNvPicPr>
                  </pic:nvPicPr>
                  <pic:blipFill>
                    <a:blip r:embed="rId8"/>
                    <a:srcRect/>
                    <a:stretch>
                      <a:fillRect/>
                    </a:stretch>
                  </pic:blipFill>
                  <pic:spPr bwMode="auto">
                    <a:xfrm>
                      <a:off x="0" y="0"/>
                      <a:ext cx="5219700" cy="6172200"/>
                    </a:xfrm>
                    <a:prstGeom prst="rect">
                      <a:avLst/>
                    </a:prstGeom>
                    <a:noFill/>
                    <a:ln w="9525">
                      <a:noFill/>
                      <a:miter lim="800000"/>
                      <a:headEnd/>
                      <a:tailEnd/>
                    </a:ln>
                  </pic:spPr>
                </pic:pic>
              </a:graphicData>
            </a:graphic>
          </wp:inline>
        </w:drawing>
      </w:r>
    </w:p>
    <w:p w:rsidR="00050589" w:rsidRPr="00C82CF6" w:rsidRDefault="00050589" w:rsidP="00C82CF6">
      <w:pPr>
        <w:pStyle w:val="a8"/>
        <w:shd w:val="clear" w:color="auto" w:fill="FFFFFF"/>
        <w:spacing w:before="0" w:beforeAutospacing="0" w:after="0" w:afterAutospacing="0" w:line="420" w:lineRule="atLeast"/>
        <w:ind w:firstLine="480"/>
        <w:rPr>
          <w:color w:val="333333"/>
          <w:sz w:val="21"/>
          <w:szCs w:val="21"/>
        </w:rPr>
      </w:pPr>
      <w:r w:rsidRPr="00C82CF6">
        <w:rPr>
          <w:color w:val="333333"/>
          <w:sz w:val="21"/>
          <w:szCs w:val="21"/>
        </w:rPr>
        <w:t>在打开的窗口中选择</w:t>
      </w:r>
    </w:p>
    <w:p w:rsidR="00050589" w:rsidRPr="00C82CF6" w:rsidRDefault="00050589" w:rsidP="00C82CF6">
      <w:pPr>
        <w:pStyle w:val="a8"/>
        <w:shd w:val="clear" w:color="auto" w:fill="FFFFFF"/>
        <w:spacing w:before="0" w:beforeAutospacing="0" w:after="0" w:afterAutospacing="0" w:line="420" w:lineRule="atLeast"/>
        <w:ind w:firstLine="480"/>
        <w:rPr>
          <w:color w:val="333333"/>
          <w:sz w:val="21"/>
          <w:szCs w:val="21"/>
        </w:rPr>
      </w:pPr>
      <w:r w:rsidRPr="00C82CF6">
        <w:rPr>
          <w:color w:val="333333"/>
          <w:sz w:val="21"/>
          <w:szCs w:val="21"/>
        </w:rPr>
        <w:t>配置属性》链接器》系统》子系统中选择【控制台】即可，然后确定保存。</w:t>
      </w:r>
    </w:p>
    <w:p w:rsidR="00050589" w:rsidRPr="00C82CF6" w:rsidRDefault="00050589" w:rsidP="00C82CF6">
      <w:pPr>
        <w:pStyle w:val="a8"/>
        <w:shd w:val="clear" w:color="auto" w:fill="FFFFFF"/>
        <w:spacing w:before="0" w:beforeAutospacing="0" w:after="0" w:afterAutospacing="0" w:line="420" w:lineRule="atLeast"/>
        <w:ind w:firstLine="480"/>
        <w:rPr>
          <w:color w:val="333333"/>
          <w:sz w:val="21"/>
          <w:szCs w:val="21"/>
        </w:rPr>
      </w:pPr>
      <w:r w:rsidRPr="00C82CF6">
        <w:rPr>
          <w:noProof/>
          <w:color w:val="333333"/>
          <w:sz w:val="21"/>
          <w:szCs w:val="21"/>
        </w:rPr>
        <w:lastRenderedPageBreak/>
        <w:drawing>
          <wp:inline distT="0" distB="0" distL="0" distR="0">
            <wp:extent cx="7219950" cy="5143500"/>
            <wp:effectExtent l="19050" t="0" r="0" b="0"/>
            <wp:docPr id="2" name="图片 2" descr="http://hiphotos.baidu.com/cxz%5F%5F01/pic/item/d359ecfb4ac8e24a6d22eb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cxz%5F%5F01/pic/item/d359ecfb4ac8e24a6d22eba2.jpg"/>
                    <pic:cNvPicPr>
                      <a:picLocks noChangeAspect="1" noChangeArrowheads="1"/>
                    </pic:cNvPicPr>
                  </pic:nvPicPr>
                  <pic:blipFill>
                    <a:blip r:embed="rId9"/>
                    <a:srcRect/>
                    <a:stretch>
                      <a:fillRect/>
                    </a:stretch>
                  </pic:blipFill>
                  <pic:spPr bwMode="auto">
                    <a:xfrm>
                      <a:off x="0" y="0"/>
                      <a:ext cx="7219950" cy="5143500"/>
                    </a:xfrm>
                    <a:prstGeom prst="rect">
                      <a:avLst/>
                    </a:prstGeom>
                    <a:noFill/>
                    <a:ln w="9525">
                      <a:noFill/>
                      <a:miter lim="800000"/>
                      <a:headEnd/>
                      <a:tailEnd/>
                    </a:ln>
                  </pic:spPr>
                </pic:pic>
              </a:graphicData>
            </a:graphic>
          </wp:inline>
        </w:drawing>
      </w:r>
    </w:p>
    <w:p w:rsidR="00050589" w:rsidRPr="00C82CF6" w:rsidRDefault="00050589" w:rsidP="0066274F">
      <w:pPr>
        <w:widowControl/>
        <w:shd w:val="clear" w:color="auto" w:fill="FAFFFF"/>
        <w:spacing w:before="75" w:after="75" w:line="480" w:lineRule="auto"/>
        <w:ind w:firstLineChars="145" w:firstLine="306"/>
        <w:jc w:val="left"/>
        <w:rPr>
          <w:rFonts w:ascii="Verdana" w:hAnsi="Verdana" w:cs="宋体"/>
          <w:b/>
          <w:bCs/>
          <w:color w:val="333333"/>
          <w:kern w:val="0"/>
          <w:szCs w:val="21"/>
        </w:rPr>
      </w:pPr>
    </w:p>
    <w:p w:rsidR="0066274F" w:rsidRDefault="0066274F" w:rsidP="0066274F">
      <w:pPr>
        <w:widowControl/>
        <w:shd w:val="clear" w:color="auto" w:fill="FAFFFF"/>
        <w:spacing w:before="75" w:after="75" w:line="480" w:lineRule="auto"/>
        <w:ind w:firstLineChars="145" w:firstLine="306"/>
        <w:jc w:val="left"/>
        <w:rPr>
          <w:rFonts w:ascii="Verdana" w:hAnsi="Verdana" w:cs="宋体"/>
          <w:b/>
          <w:bCs/>
          <w:color w:val="333333"/>
          <w:kern w:val="0"/>
          <w:szCs w:val="21"/>
        </w:rPr>
      </w:pPr>
      <w:r w:rsidRPr="0066274F">
        <w:rPr>
          <w:rFonts w:ascii="Verdana" w:hAnsi="Verdana" w:cs="宋体" w:hint="eastAsia"/>
          <w:b/>
          <w:bCs/>
          <w:color w:val="333333"/>
          <w:kern w:val="0"/>
          <w:szCs w:val="21"/>
        </w:rPr>
        <w:t>设置选中的关键字高亮</w:t>
      </w:r>
    </w:p>
    <w:p w:rsidR="00442474" w:rsidRDefault="00442474" w:rsidP="00442474">
      <w:pPr>
        <w:pStyle w:val="a8"/>
        <w:shd w:val="clear" w:color="auto" w:fill="FFFFFF"/>
        <w:spacing w:before="0" w:beforeAutospacing="0" w:after="0" w:afterAutospacing="0" w:line="420" w:lineRule="atLeast"/>
        <w:ind w:firstLine="480"/>
        <w:rPr>
          <w:color w:val="333333"/>
          <w:sz w:val="21"/>
          <w:szCs w:val="21"/>
        </w:rPr>
      </w:pPr>
      <w:r>
        <w:rPr>
          <w:rFonts w:hint="eastAsia"/>
          <w:color w:val="333333"/>
          <w:sz w:val="21"/>
          <w:szCs w:val="21"/>
        </w:rPr>
        <w:t>选择菜单：</w:t>
      </w:r>
      <w:r w:rsidR="0014124F">
        <w:rPr>
          <w:rFonts w:hint="eastAsia"/>
          <w:color w:val="333333"/>
          <w:sz w:val="21"/>
          <w:szCs w:val="21"/>
        </w:rPr>
        <w:t>工具</w:t>
      </w:r>
      <w:r>
        <w:rPr>
          <w:rFonts w:hint="eastAsia"/>
          <w:color w:val="333333"/>
          <w:sz w:val="21"/>
          <w:szCs w:val="21"/>
        </w:rPr>
        <w:t>-&gt;</w:t>
      </w:r>
      <w:r w:rsidR="0014124F">
        <w:rPr>
          <w:rFonts w:hint="eastAsia"/>
          <w:color w:val="333333"/>
          <w:sz w:val="21"/>
          <w:szCs w:val="21"/>
        </w:rPr>
        <w:t>选项</w:t>
      </w:r>
      <w:r>
        <w:rPr>
          <w:rFonts w:hint="eastAsia"/>
          <w:color w:val="333333"/>
          <w:sz w:val="21"/>
          <w:szCs w:val="21"/>
        </w:rPr>
        <w:t>-&gt;</w:t>
      </w:r>
      <w:r w:rsidR="0014124F">
        <w:rPr>
          <w:rFonts w:hint="eastAsia"/>
          <w:color w:val="333333"/>
          <w:sz w:val="21"/>
          <w:szCs w:val="21"/>
        </w:rPr>
        <w:t>环境</w:t>
      </w:r>
      <w:r>
        <w:rPr>
          <w:rFonts w:hint="eastAsia"/>
          <w:color w:val="333333"/>
          <w:sz w:val="21"/>
          <w:szCs w:val="21"/>
        </w:rPr>
        <w:t>-&gt;</w:t>
      </w:r>
      <w:r w:rsidR="0014124F">
        <w:rPr>
          <w:rFonts w:hint="eastAsia"/>
          <w:color w:val="333333"/>
          <w:sz w:val="21"/>
          <w:szCs w:val="21"/>
        </w:rPr>
        <w:t>字体和颜色</w:t>
      </w:r>
      <w:r>
        <w:rPr>
          <w:rFonts w:hint="eastAsia"/>
          <w:color w:val="333333"/>
          <w:sz w:val="21"/>
          <w:szCs w:val="21"/>
        </w:rPr>
        <w:t>.</w:t>
      </w:r>
    </w:p>
    <w:p w:rsidR="00442474" w:rsidRDefault="00442474" w:rsidP="00442474">
      <w:pPr>
        <w:pStyle w:val="a8"/>
        <w:shd w:val="clear" w:color="auto" w:fill="FFFFFF"/>
        <w:spacing w:before="0" w:beforeAutospacing="0" w:after="0" w:afterAutospacing="0" w:line="420" w:lineRule="atLeast"/>
        <w:ind w:firstLine="480"/>
        <w:rPr>
          <w:color w:val="333333"/>
          <w:sz w:val="21"/>
          <w:szCs w:val="21"/>
        </w:rPr>
      </w:pPr>
      <w:r>
        <w:rPr>
          <w:rFonts w:hint="eastAsia"/>
          <w:color w:val="333333"/>
          <w:sz w:val="21"/>
          <w:szCs w:val="21"/>
        </w:rPr>
        <w:t>在对话框的display item中下拉，选择VA X Find Reference,设置背景颜色（我设置为绿色）</w:t>
      </w:r>
    </w:p>
    <w:p w:rsidR="00442474" w:rsidRDefault="00442474" w:rsidP="00442474">
      <w:pPr>
        <w:pStyle w:val="a8"/>
        <w:shd w:val="clear" w:color="auto" w:fill="FFFFFF"/>
        <w:spacing w:before="0" w:beforeAutospacing="0" w:after="0" w:afterAutospacing="0" w:line="420" w:lineRule="atLeast"/>
        <w:ind w:firstLine="480"/>
        <w:rPr>
          <w:color w:val="333333"/>
          <w:sz w:val="21"/>
          <w:szCs w:val="21"/>
        </w:rPr>
      </w:pPr>
      <w:r>
        <w:rPr>
          <w:rFonts w:hint="eastAsia"/>
          <w:color w:val="333333"/>
          <w:sz w:val="21"/>
          <w:szCs w:val="21"/>
        </w:rPr>
        <w:t>选择VA X Find Reference（modify) 这表示是被修改过的引用，设置背景颜色（我设置为红色）</w:t>
      </w:r>
    </w:p>
    <w:p w:rsidR="00442474" w:rsidRDefault="00442474" w:rsidP="00442474">
      <w:pPr>
        <w:pStyle w:val="a8"/>
        <w:shd w:val="clear" w:color="auto" w:fill="FFFFFF"/>
        <w:spacing w:before="0" w:beforeAutospacing="0" w:after="0" w:afterAutospacing="0" w:line="420" w:lineRule="atLeast"/>
        <w:ind w:firstLine="480"/>
        <w:rPr>
          <w:color w:val="333333"/>
          <w:sz w:val="21"/>
          <w:szCs w:val="21"/>
        </w:rPr>
      </w:pPr>
      <w:r>
        <w:rPr>
          <w:rFonts w:hint="eastAsia"/>
          <w:color w:val="333333"/>
          <w:sz w:val="21"/>
          <w:szCs w:val="21"/>
        </w:rPr>
        <w:t>需要安装的插件：Visual Assert X(或以上版本）</w:t>
      </w:r>
      <w:r w:rsidR="005404FB">
        <w:rPr>
          <w:rFonts w:hint="eastAsia"/>
          <w:color w:val="333333"/>
          <w:sz w:val="21"/>
          <w:szCs w:val="21"/>
        </w:rPr>
        <w:t>，这个插件提供了好几种状态时的颜色变化</w:t>
      </w:r>
      <w:r w:rsidR="00E867BE">
        <w:rPr>
          <w:rFonts w:hint="eastAsia"/>
          <w:color w:val="333333"/>
          <w:sz w:val="21"/>
          <w:szCs w:val="21"/>
        </w:rPr>
        <w:t>，提供</w:t>
      </w:r>
      <w:r w:rsidR="005404FB">
        <w:rPr>
          <w:rFonts w:hint="eastAsia"/>
          <w:color w:val="333333"/>
          <w:sz w:val="21"/>
          <w:szCs w:val="21"/>
        </w:rPr>
        <w:t>。</w:t>
      </w:r>
    </w:p>
    <w:p w:rsidR="0066274F" w:rsidRDefault="00442474" w:rsidP="0066274F">
      <w:pPr>
        <w:widowControl/>
        <w:shd w:val="clear" w:color="auto" w:fill="FAFFFF"/>
        <w:spacing w:before="75" w:after="75" w:line="480" w:lineRule="auto"/>
        <w:ind w:firstLineChars="145" w:firstLine="306"/>
        <w:jc w:val="left"/>
        <w:rPr>
          <w:rFonts w:ascii="Verdana" w:hAnsi="Verdana" w:cs="宋体"/>
          <w:b/>
          <w:bCs/>
          <w:color w:val="333333"/>
          <w:kern w:val="0"/>
          <w:szCs w:val="21"/>
        </w:rPr>
      </w:pPr>
      <w:r>
        <w:rPr>
          <w:rFonts w:ascii="Verdana" w:hAnsi="Verdana" w:cs="宋体" w:hint="eastAsia"/>
          <w:b/>
          <w:bCs/>
          <w:noProof/>
          <w:color w:val="333333"/>
          <w:kern w:val="0"/>
          <w:szCs w:val="21"/>
        </w:rPr>
        <w:lastRenderedPageBreak/>
        <w:drawing>
          <wp:inline distT="0" distB="0" distL="0" distR="0">
            <wp:extent cx="5274310" cy="2877891"/>
            <wp:effectExtent l="19050" t="0" r="2540" b="0"/>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274310" cy="2877891"/>
                    </a:xfrm>
                    <a:prstGeom prst="rect">
                      <a:avLst/>
                    </a:prstGeom>
                    <a:noFill/>
                    <a:ln w="9525">
                      <a:noFill/>
                      <a:miter lim="800000"/>
                      <a:headEnd/>
                      <a:tailEnd/>
                    </a:ln>
                  </pic:spPr>
                </pic:pic>
              </a:graphicData>
            </a:graphic>
          </wp:inline>
        </w:drawing>
      </w:r>
    </w:p>
    <w:p w:rsidR="00E867BE" w:rsidRDefault="00E867BE" w:rsidP="00E867BE">
      <w:pPr>
        <w:widowControl/>
        <w:shd w:val="clear" w:color="auto" w:fill="FAFFFF"/>
        <w:spacing w:before="75" w:after="75" w:line="480" w:lineRule="auto"/>
        <w:ind w:firstLineChars="145" w:firstLine="304"/>
        <w:jc w:val="left"/>
        <w:rPr>
          <w:rFonts w:ascii="宋体" w:hAnsi="宋体" w:cs="宋体"/>
          <w:color w:val="333333"/>
          <w:kern w:val="0"/>
          <w:szCs w:val="21"/>
        </w:rPr>
      </w:pPr>
      <w:r w:rsidRPr="00E867BE">
        <w:rPr>
          <w:rFonts w:ascii="宋体" w:hAnsi="宋体" w:cs="宋体" w:hint="eastAsia"/>
          <w:color w:val="333333"/>
          <w:kern w:val="0"/>
          <w:szCs w:val="21"/>
        </w:rPr>
        <w:t>Visual Assert X 提供了智能提示</w:t>
      </w:r>
    </w:p>
    <w:p w:rsidR="0078562B" w:rsidRPr="00E867BE" w:rsidRDefault="0078562B" w:rsidP="00E867BE">
      <w:pPr>
        <w:widowControl/>
        <w:shd w:val="clear" w:color="auto" w:fill="FAFFFF"/>
        <w:spacing w:before="75" w:after="75" w:line="480" w:lineRule="auto"/>
        <w:ind w:firstLineChars="145" w:firstLine="304"/>
        <w:jc w:val="left"/>
        <w:rPr>
          <w:rFonts w:ascii="宋体" w:hAnsi="宋体" w:cs="宋体"/>
          <w:color w:val="333333"/>
          <w:kern w:val="0"/>
          <w:szCs w:val="21"/>
        </w:rPr>
      </w:pPr>
    </w:p>
    <w:p w:rsidR="00E867BE" w:rsidRDefault="00E867BE" w:rsidP="00206A3E">
      <w:pPr>
        <w:widowControl/>
        <w:shd w:val="clear" w:color="auto" w:fill="FAFFFF"/>
        <w:spacing w:before="75" w:after="75" w:line="480" w:lineRule="auto"/>
        <w:ind w:firstLineChars="145" w:firstLine="306"/>
        <w:jc w:val="left"/>
        <w:rPr>
          <w:rFonts w:ascii="Verdana" w:hAnsi="Verdana" w:cs="宋体"/>
          <w:b/>
          <w:bCs/>
          <w:color w:val="333333"/>
          <w:kern w:val="0"/>
          <w:szCs w:val="21"/>
        </w:rPr>
      </w:pPr>
      <w:r>
        <w:rPr>
          <w:rFonts w:ascii="Verdana" w:hAnsi="Verdana" w:cs="宋体" w:hint="eastAsia"/>
          <w:b/>
          <w:bCs/>
          <w:noProof/>
          <w:color w:val="333333"/>
          <w:kern w:val="0"/>
          <w:szCs w:val="21"/>
        </w:rPr>
        <w:drawing>
          <wp:inline distT="0" distB="0" distL="0" distR="0">
            <wp:extent cx="3638550" cy="309562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3638550" cy="3095625"/>
                    </a:xfrm>
                    <a:prstGeom prst="rect">
                      <a:avLst/>
                    </a:prstGeom>
                    <a:noFill/>
                    <a:ln w="9525">
                      <a:noFill/>
                      <a:miter lim="800000"/>
                      <a:headEnd/>
                      <a:tailEnd/>
                    </a:ln>
                  </pic:spPr>
                </pic:pic>
              </a:graphicData>
            </a:graphic>
          </wp:inline>
        </w:drawing>
      </w:r>
    </w:p>
    <w:p w:rsidR="00E867BE" w:rsidRDefault="00E867BE" w:rsidP="00206A3E">
      <w:pPr>
        <w:widowControl/>
        <w:shd w:val="clear" w:color="auto" w:fill="FAFFFF"/>
        <w:spacing w:before="75" w:after="75" w:line="480" w:lineRule="auto"/>
        <w:ind w:firstLineChars="145" w:firstLine="306"/>
        <w:jc w:val="left"/>
        <w:rPr>
          <w:rFonts w:ascii="Verdana" w:hAnsi="Verdana" w:cs="宋体"/>
          <w:b/>
          <w:bCs/>
          <w:color w:val="333333"/>
          <w:kern w:val="0"/>
          <w:szCs w:val="21"/>
        </w:rPr>
      </w:pPr>
    </w:p>
    <w:p w:rsidR="00290F13" w:rsidRDefault="00290F13" w:rsidP="00206A3E">
      <w:pPr>
        <w:widowControl/>
        <w:shd w:val="clear" w:color="auto" w:fill="FAFFFF"/>
        <w:spacing w:before="75" w:after="75" w:line="480" w:lineRule="auto"/>
        <w:ind w:firstLineChars="145" w:firstLine="306"/>
        <w:jc w:val="left"/>
        <w:rPr>
          <w:rFonts w:ascii="Verdana" w:hAnsi="Verdana" w:cs="宋体"/>
          <w:b/>
          <w:bCs/>
          <w:color w:val="333333"/>
          <w:kern w:val="0"/>
          <w:szCs w:val="21"/>
        </w:rPr>
      </w:pPr>
      <w:r>
        <w:rPr>
          <w:rFonts w:ascii="Verdana" w:hAnsi="Verdana" w:cs="宋体" w:hint="eastAsia"/>
          <w:b/>
          <w:bCs/>
          <w:color w:val="333333"/>
          <w:kern w:val="0"/>
          <w:szCs w:val="21"/>
        </w:rPr>
        <w:t>设置书签</w:t>
      </w:r>
    </w:p>
    <w:p w:rsidR="002D7777" w:rsidRDefault="002D7777" w:rsidP="00C82CF6">
      <w:pPr>
        <w:widowControl/>
        <w:shd w:val="clear" w:color="auto" w:fill="FAFFFF"/>
        <w:spacing w:before="75" w:after="75" w:line="480" w:lineRule="auto"/>
        <w:ind w:firstLineChars="145" w:firstLine="306"/>
        <w:jc w:val="left"/>
        <w:rPr>
          <w:rFonts w:ascii="Verdana" w:hAnsi="Verdana" w:cs="宋体"/>
          <w:b/>
          <w:bCs/>
          <w:color w:val="333333"/>
          <w:kern w:val="0"/>
          <w:szCs w:val="21"/>
        </w:rPr>
      </w:pPr>
      <w:r>
        <w:rPr>
          <w:rFonts w:ascii="Verdana" w:hAnsi="Verdana" w:cs="宋体" w:hint="eastAsia"/>
          <w:b/>
          <w:bCs/>
          <w:color w:val="333333"/>
          <w:kern w:val="0"/>
          <w:szCs w:val="21"/>
        </w:rPr>
        <w:t xml:space="preserve">   </w:t>
      </w:r>
      <w:r w:rsidRPr="002D7777">
        <w:rPr>
          <w:rFonts w:ascii="Arial" w:hAnsi="Arial" w:cs="Arial" w:hint="eastAsia"/>
          <w:color w:val="333333"/>
          <w:kern w:val="0"/>
          <w:szCs w:val="21"/>
        </w:rPr>
        <w:t xml:space="preserve"> </w:t>
      </w:r>
      <w:r w:rsidRPr="002D7777">
        <w:rPr>
          <w:rFonts w:ascii="Arial" w:hAnsi="Arial" w:cs="Arial" w:hint="eastAsia"/>
          <w:color w:val="333333"/>
          <w:kern w:val="0"/>
          <w:szCs w:val="21"/>
        </w:rPr>
        <w:t>功能没有</w:t>
      </w:r>
      <w:r w:rsidRPr="002D7777">
        <w:rPr>
          <w:rFonts w:ascii="Arial" w:hAnsi="Arial" w:cs="Arial" w:hint="eastAsia"/>
          <w:color w:val="333333"/>
          <w:kern w:val="0"/>
          <w:szCs w:val="21"/>
        </w:rPr>
        <w:t>delphi</w:t>
      </w:r>
      <w:r w:rsidRPr="002D7777">
        <w:rPr>
          <w:rFonts w:ascii="Arial" w:hAnsi="Arial" w:cs="Arial" w:hint="eastAsia"/>
          <w:color w:val="333333"/>
          <w:kern w:val="0"/>
          <w:szCs w:val="21"/>
        </w:rPr>
        <w:t>强大，但还是可以用作临时标记的，在工具栏空白处右键将工具条弄出来</w:t>
      </w:r>
    </w:p>
    <w:p w:rsidR="00290F13" w:rsidRDefault="002D7777" w:rsidP="00206A3E">
      <w:pPr>
        <w:widowControl/>
        <w:shd w:val="clear" w:color="auto" w:fill="FAFFFF"/>
        <w:spacing w:before="75" w:after="75" w:line="480" w:lineRule="auto"/>
        <w:ind w:firstLineChars="145" w:firstLine="306"/>
        <w:jc w:val="left"/>
        <w:rPr>
          <w:rFonts w:ascii="Verdana" w:hAnsi="Verdana" w:cs="宋体"/>
          <w:b/>
          <w:bCs/>
          <w:color w:val="333333"/>
          <w:kern w:val="0"/>
          <w:szCs w:val="21"/>
        </w:rPr>
      </w:pPr>
      <w:r>
        <w:rPr>
          <w:rFonts w:ascii="Verdana" w:hAnsi="Verdana" w:cs="宋体" w:hint="eastAsia"/>
          <w:b/>
          <w:bCs/>
          <w:noProof/>
          <w:color w:val="333333"/>
          <w:kern w:val="0"/>
          <w:szCs w:val="21"/>
        </w:rPr>
        <w:lastRenderedPageBreak/>
        <w:drawing>
          <wp:inline distT="0" distB="0" distL="0" distR="0">
            <wp:extent cx="2781300" cy="1171575"/>
            <wp:effectExtent l="19050" t="0" r="0"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781300" cy="1171575"/>
                    </a:xfrm>
                    <a:prstGeom prst="rect">
                      <a:avLst/>
                    </a:prstGeom>
                    <a:noFill/>
                    <a:ln w="9525">
                      <a:noFill/>
                      <a:miter lim="800000"/>
                      <a:headEnd/>
                      <a:tailEnd/>
                    </a:ln>
                  </pic:spPr>
                </pic:pic>
              </a:graphicData>
            </a:graphic>
          </wp:inline>
        </w:drawing>
      </w:r>
    </w:p>
    <w:p w:rsidR="002D7777" w:rsidRDefault="002D7777" w:rsidP="00206A3E">
      <w:pPr>
        <w:widowControl/>
        <w:shd w:val="clear" w:color="auto" w:fill="FAFFFF"/>
        <w:spacing w:before="75" w:after="75" w:line="480" w:lineRule="auto"/>
        <w:ind w:firstLineChars="145" w:firstLine="306"/>
        <w:jc w:val="left"/>
        <w:rPr>
          <w:rFonts w:ascii="Verdana" w:hAnsi="Verdana" w:cs="宋体"/>
          <w:b/>
          <w:bCs/>
          <w:color w:val="333333"/>
          <w:kern w:val="0"/>
          <w:szCs w:val="21"/>
        </w:rPr>
      </w:pPr>
      <w:r>
        <w:rPr>
          <w:rFonts w:ascii="Verdana" w:hAnsi="Verdana" w:cs="宋体" w:hint="eastAsia"/>
          <w:b/>
          <w:bCs/>
          <w:noProof/>
          <w:color w:val="333333"/>
          <w:kern w:val="0"/>
          <w:szCs w:val="21"/>
        </w:rPr>
        <w:drawing>
          <wp:inline distT="0" distB="0" distL="0" distR="0">
            <wp:extent cx="3981450" cy="266700"/>
            <wp:effectExtent l="19050" t="0" r="0" b="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981450" cy="266700"/>
                    </a:xfrm>
                    <a:prstGeom prst="rect">
                      <a:avLst/>
                    </a:prstGeom>
                    <a:noFill/>
                    <a:ln w="9525">
                      <a:noFill/>
                      <a:miter lim="800000"/>
                      <a:headEnd/>
                      <a:tailEnd/>
                    </a:ln>
                  </pic:spPr>
                </pic:pic>
              </a:graphicData>
            </a:graphic>
          </wp:inline>
        </w:drawing>
      </w:r>
    </w:p>
    <w:p w:rsidR="002D7777" w:rsidRPr="002D7777" w:rsidRDefault="002D7777" w:rsidP="002D7777">
      <w:pPr>
        <w:widowControl/>
        <w:shd w:val="clear" w:color="auto" w:fill="FAFFFF"/>
        <w:spacing w:before="75" w:after="75" w:line="480" w:lineRule="auto"/>
        <w:ind w:firstLineChars="145" w:firstLine="304"/>
        <w:jc w:val="left"/>
        <w:rPr>
          <w:rFonts w:ascii="Arial" w:hAnsi="Arial" w:cs="Arial"/>
          <w:color w:val="333333"/>
          <w:kern w:val="0"/>
          <w:szCs w:val="21"/>
        </w:rPr>
      </w:pPr>
      <w:r w:rsidRPr="002D7777">
        <w:rPr>
          <w:rFonts w:ascii="Arial" w:hAnsi="Arial" w:cs="Arial" w:hint="eastAsia"/>
          <w:color w:val="333333"/>
          <w:kern w:val="0"/>
          <w:szCs w:val="21"/>
        </w:rPr>
        <w:t>书签窗体在</w:t>
      </w:r>
      <w:r w:rsidRPr="002D7777">
        <w:rPr>
          <w:rFonts w:ascii="Arial" w:hAnsi="Arial" w:cs="Arial" w:hint="eastAsia"/>
          <w:color w:val="333333"/>
          <w:kern w:val="0"/>
          <w:szCs w:val="21"/>
        </w:rPr>
        <w:t xml:space="preserve">  </w:t>
      </w:r>
      <w:r w:rsidRPr="002D7777">
        <w:rPr>
          <w:rFonts w:ascii="Arial" w:hAnsi="Arial" w:cs="Arial" w:hint="eastAsia"/>
          <w:color w:val="333333"/>
          <w:kern w:val="0"/>
          <w:szCs w:val="21"/>
        </w:rPr>
        <w:t>菜单</w:t>
      </w:r>
      <w:r w:rsidRPr="002D7777">
        <w:rPr>
          <w:rFonts w:ascii="Arial" w:hAnsi="Arial" w:cs="Arial" w:hint="eastAsia"/>
          <w:color w:val="333333"/>
          <w:kern w:val="0"/>
          <w:szCs w:val="21"/>
        </w:rPr>
        <w:t xml:space="preserve"> </w:t>
      </w:r>
      <w:r w:rsidRPr="002D7777">
        <w:rPr>
          <w:rFonts w:ascii="Arial" w:hAnsi="Arial" w:cs="Arial"/>
          <w:color w:val="333333"/>
          <w:kern w:val="0"/>
          <w:szCs w:val="21"/>
        </w:rPr>
        <w:t>–</w:t>
      </w:r>
      <w:r w:rsidRPr="002D7777">
        <w:rPr>
          <w:rFonts w:ascii="Arial" w:hAnsi="Arial" w:cs="Arial" w:hint="eastAsia"/>
          <w:color w:val="333333"/>
          <w:kern w:val="0"/>
          <w:szCs w:val="21"/>
        </w:rPr>
        <w:t xml:space="preserve">&gt; </w:t>
      </w:r>
      <w:r w:rsidRPr="002D7777">
        <w:rPr>
          <w:rFonts w:ascii="Arial" w:hAnsi="Arial" w:cs="Arial" w:hint="eastAsia"/>
          <w:color w:val="333333"/>
          <w:kern w:val="0"/>
          <w:szCs w:val="21"/>
        </w:rPr>
        <w:t>视图</w:t>
      </w:r>
      <w:r w:rsidRPr="002D7777">
        <w:rPr>
          <w:rFonts w:ascii="Arial" w:hAnsi="Arial" w:cs="Arial" w:hint="eastAsia"/>
          <w:color w:val="333333"/>
          <w:kern w:val="0"/>
          <w:szCs w:val="21"/>
        </w:rPr>
        <w:t xml:space="preserve"> </w:t>
      </w:r>
      <w:r w:rsidRPr="002D7777">
        <w:rPr>
          <w:rFonts w:ascii="Arial" w:hAnsi="Arial" w:cs="Arial"/>
          <w:color w:val="333333"/>
          <w:kern w:val="0"/>
          <w:szCs w:val="21"/>
        </w:rPr>
        <w:t>–</w:t>
      </w:r>
      <w:r w:rsidRPr="002D7777">
        <w:rPr>
          <w:rFonts w:ascii="Arial" w:hAnsi="Arial" w:cs="Arial" w:hint="eastAsia"/>
          <w:color w:val="333333"/>
          <w:kern w:val="0"/>
          <w:szCs w:val="21"/>
        </w:rPr>
        <w:t xml:space="preserve">&gt; </w:t>
      </w:r>
      <w:r w:rsidRPr="002D7777">
        <w:rPr>
          <w:rFonts w:ascii="Arial" w:hAnsi="Arial" w:cs="Arial" w:hint="eastAsia"/>
          <w:color w:val="333333"/>
          <w:kern w:val="0"/>
          <w:szCs w:val="21"/>
        </w:rPr>
        <w:t>书签窗口</w:t>
      </w:r>
    </w:p>
    <w:p w:rsidR="006C0AEC" w:rsidRDefault="00290F13" w:rsidP="000A0335">
      <w:pPr>
        <w:widowControl/>
        <w:shd w:val="clear" w:color="auto" w:fill="FAFFFF"/>
        <w:spacing w:before="75" w:after="75" w:line="480" w:lineRule="auto"/>
        <w:ind w:firstLineChars="145" w:firstLine="306"/>
        <w:jc w:val="left"/>
        <w:rPr>
          <w:rFonts w:ascii="Verdana" w:hAnsi="Verdana" w:cs="宋体"/>
          <w:b/>
          <w:bCs/>
          <w:color w:val="333333"/>
          <w:kern w:val="0"/>
          <w:szCs w:val="21"/>
        </w:rPr>
      </w:pPr>
      <w:r>
        <w:rPr>
          <w:rFonts w:ascii="Verdana" w:hAnsi="Verdana" w:cs="宋体" w:hint="eastAsia"/>
          <w:b/>
          <w:bCs/>
          <w:noProof/>
          <w:color w:val="333333"/>
          <w:kern w:val="0"/>
          <w:szCs w:val="21"/>
        </w:rPr>
        <w:drawing>
          <wp:inline distT="0" distB="0" distL="0" distR="0">
            <wp:extent cx="5274310" cy="5031114"/>
            <wp:effectExtent l="19050" t="0" r="254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5031114"/>
                    </a:xfrm>
                    <a:prstGeom prst="rect">
                      <a:avLst/>
                    </a:prstGeom>
                    <a:noFill/>
                    <a:ln w="9525">
                      <a:noFill/>
                      <a:miter lim="800000"/>
                      <a:headEnd/>
                      <a:tailEnd/>
                    </a:ln>
                  </pic:spPr>
                </pic:pic>
              </a:graphicData>
            </a:graphic>
          </wp:inline>
        </w:drawing>
      </w:r>
    </w:p>
    <w:p w:rsidR="006C0AEC" w:rsidRPr="000A0335" w:rsidRDefault="006C0AEC" w:rsidP="000A0335">
      <w:pPr>
        <w:widowControl/>
        <w:shd w:val="clear" w:color="auto" w:fill="FAFFFF"/>
        <w:spacing w:before="75" w:after="75" w:line="480" w:lineRule="auto"/>
        <w:ind w:firstLineChars="145" w:firstLine="306"/>
        <w:jc w:val="left"/>
        <w:rPr>
          <w:rFonts w:ascii="Verdana" w:hAnsi="Verdana" w:cs="宋体"/>
          <w:b/>
          <w:bCs/>
          <w:color w:val="333333"/>
          <w:kern w:val="0"/>
          <w:szCs w:val="21"/>
        </w:rPr>
      </w:pPr>
      <w:r w:rsidRPr="000A0335">
        <w:rPr>
          <w:rFonts w:ascii="Verdana" w:hAnsi="Verdana" w:cs="宋体"/>
          <w:b/>
          <w:bCs/>
          <w:color w:val="333333"/>
          <w:kern w:val="0"/>
          <w:szCs w:val="21"/>
        </w:rPr>
        <w:t>定位搜索</w:t>
      </w:r>
      <w:r w:rsidR="00AD3982">
        <w:rPr>
          <w:rFonts w:ascii="Verdana" w:hAnsi="Verdana" w:cs="宋体" w:hint="eastAsia"/>
          <w:b/>
          <w:bCs/>
          <w:color w:val="333333"/>
          <w:kern w:val="0"/>
          <w:szCs w:val="21"/>
        </w:rPr>
        <w:t>（多行批注）</w:t>
      </w:r>
    </w:p>
    <w:p w:rsidR="006C0AEC" w:rsidRPr="000D56A3" w:rsidRDefault="006C0AEC" w:rsidP="006C0AEC">
      <w:pPr>
        <w:widowControl/>
        <w:shd w:val="clear" w:color="auto" w:fill="FFFFFF"/>
        <w:spacing w:before="100" w:beforeAutospacing="1" w:after="100" w:afterAutospacing="1" w:line="390" w:lineRule="atLeast"/>
        <w:jc w:val="left"/>
        <w:rPr>
          <w:rFonts w:ascii="Arial" w:hAnsi="Arial" w:cs="Arial"/>
          <w:color w:val="333333"/>
          <w:kern w:val="0"/>
          <w:szCs w:val="21"/>
        </w:rPr>
      </w:pPr>
      <w:r w:rsidRPr="000D56A3">
        <w:rPr>
          <w:rFonts w:ascii="Arial" w:hAnsi="Arial" w:cs="Arial"/>
          <w:color w:val="333333"/>
          <w:kern w:val="0"/>
          <w:szCs w:val="21"/>
        </w:rPr>
        <w:t xml:space="preserve">     </w:t>
      </w:r>
      <w:r>
        <w:rPr>
          <w:rFonts w:ascii="Arial" w:hAnsi="Arial" w:cs="Arial" w:hint="eastAsia"/>
          <w:color w:val="333333"/>
          <w:kern w:val="0"/>
          <w:szCs w:val="21"/>
        </w:rPr>
        <w:t>菜单</w:t>
      </w:r>
      <w:r>
        <w:rPr>
          <w:rFonts w:ascii="Arial" w:hAnsi="Arial" w:cs="Arial" w:hint="eastAsia"/>
          <w:color w:val="333333"/>
          <w:kern w:val="0"/>
          <w:szCs w:val="21"/>
        </w:rPr>
        <w:t xml:space="preserve"> </w:t>
      </w:r>
      <w:r>
        <w:rPr>
          <w:rFonts w:ascii="Arial" w:hAnsi="Arial" w:cs="Arial"/>
          <w:color w:val="333333"/>
          <w:kern w:val="0"/>
          <w:szCs w:val="21"/>
        </w:rPr>
        <w:t>–</w:t>
      </w:r>
      <w:r>
        <w:rPr>
          <w:rFonts w:ascii="Arial" w:hAnsi="Arial" w:cs="Arial" w:hint="eastAsia"/>
          <w:color w:val="333333"/>
          <w:kern w:val="0"/>
          <w:szCs w:val="21"/>
        </w:rPr>
        <w:t xml:space="preserve">&gt; </w:t>
      </w:r>
      <w:r w:rsidRPr="000D56A3">
        <w:rPr>
          <w:rFonts w:ascii="Arial" w:hAnsi="Arial" w:cs="Arial"/>
          <w:color w:val="333333"/>
          <w:kern w:val="0"/>
          <w:szCs w:val="21"/>
        </w:rPr>
        <w:t>编辑</w:t>
      </w:r>
      <w:r>
        <w:rPr>
          <w:rFonts w:ascii="Arial" w:hAnsi="Arial" w:cs="Arial" w:hint="eastAsia"/>
          <w:color w:val="333333"/>
          <w:kern w:val="0"/>
          <w:szCs w:val="21"/>
        </w:rPr>
        <w:t xml:space="preserve"> </w:t>
      </w:r>
      <w:r w:rsidRPr="006C0AEC">
        <w:rPr>
          <w:rFonts w:ascii="Arial" w:hAnsi="Arial" w:cs="Arial"/>
          <w:color w:val="333333"/>
          <w:kern w:val="0"/>
          <w:szCs w:val="21"/>
        </w:rPr>
        <w:sym w:font="Wingdings" w:char="F0E0"/>
      </w:r>
      <w:r>
        <w:rPr>
          <w:rFonts w:ascii="Arial" w:hAnsi="Arial" w:cs="Arial" w:hint="eastAsia"/>
          <w:color w:val="333333"/>
          <w:kern w:val="0"/>
          <w:szCs w:val="21"/>
        </w:rPr>
        <w:t xml:space="preserve"> </w:t>
      </w:r>
      <w:r>
        <w:rPr>
          <w:rFonts w:ascii="Arial" w:hAnsi="Arial" w:cs="Arial" w:hint="eastAsia"/>
          <w:color w:val="333333"/>
          <w:kern w:val="0"/>
          <w:szCs w:val="21"/>
        </w:rPr>
        <w:t>定位到</w:t>
      </w:r>
      <w:r>
        <w:rPr>
          <w:rFonts w:ascii="Arial" w:hAnsi="Arial" w:cs="Arial" w:hint="eastAsia"/>
          <w:color w:val="333333"/>
          <w:kern w:val="0"/>
          <w:szCs w:val="21"/>
        </w:rPr>
        <w:t xml:space="preserve"> </w:t>
      </w:r>
      <w:r w:rsidRPr="000D56A3">
        <w:rPr>
          <w:rFonts w:ascii="Arial" w:hAnsi="Arial" w:cs="Arial"/>
          <w:color w:val="333333"/>
          <w:kern w:val="0"/>
          <w:szCs w:val="21"/>
        </w:rPr>
        <w:t>或者通过</w:t>
      </w:r>
      <w:r w:rsidRPr="000D56A3">
        <w:rPr>
          <w:rFonts w:ascii="Arial" w:hAnsi="Arial" w:cs="Arial"/>
          <w:b/>
          <w:bCs/>
          <w:color w:val="333333"/>
          <w:kern w:val="0"/>
        </w:rPr>
        <w:t>Ctrl+,</w:t>
      </w:r>
      <w:r w:rsidRPr="000D56A3">
        <w:rPr>
          <w:rFonts w:ascii="Arial" w:hAnsi="Arial" w:cs="Arial"/>
          <w:color w:val="333333"/>
          <w:kern w:val="0"/>
          <w:szCs w:val="21"/>
        </w:rPr>
        <w:t xml:space="preserve"> </w:t>
      </w:r>
      <w:r w:rsidRPr="000D56A3">
        <w:rPr>
          <w:rFonts w:ascii="Arial" w:hAnsi="Arial" w:cs="Arial"/>
          <w:color w:val="333333"/>
          <w:kern w:val="0"/>
          <w:szCs w:val="21"/>
        </w:rPr>
        <w:t>打开定位搜索窗口。在搜索栏（模糊查询的功能很强）中输入查询内容，</w:t>
      </w:r>
      <w:r w:rsidRPr="000D56A3">
        <w:rPr>
          <w:rFonts w:ascii="Arial" w:hAnsi="Arial" w:cs="Arial"/>
          <w:color w:val="333333"/>
          <w:kern w:val="0"/>
          <w:szCs w:val="21"/>
        </w:rPr>
        <w:t xml:space="preserve">VS2010 </w:t>
      </w:r>
      <w:r w:rsidRPr="000D56A3">
        <w:rPr>
          <w:rFonts w:ascii="Arial" w:hAnsi="Arial" w:cs="Arial"/>
          <w:color w:val="333333"/>
          <w:kern w:val="0"/>
          <w:szCs w:val="21"/>
        </w:rPr>
        <w:t>将列出相关结果信息。</w:t>
      </w:r>
    </w:p>
    <w:p w:rsidR="006C0AEC" w:rsidRPr="000D56A3" w:rsidRDefault="006C0AEC" w:rsidP="006C0AEC">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noProof/>
          <w:color w:val="333333"/>
          <w:kern w:val="0"/>
          <w:szCs w:val="21"/>
        </w:rPr>
        <w:lastRenderedPageBreak/>
        <w:drawing>
          <wp:inline distT="0" distB="0" distL="0" distR="0">
            <wp:extent cx="5274310" cy="358300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74310" cy="3583004"/>
                    </a:xfrm>
                    <a:prstGeom prst="rect">
                      <a:avLst/>
                    </a:prstGeom>
                    <a:noFill/>
                    <a:ln w="9525">
                      <a:noFill/>
                      <a:miter lim="800000"/>
                      <a:headEnd/>
                      <a:tailEnd/>
                    </a:ln>
                  </pic:spPr>
                </pic:pic>
              </a:graphicData>
            </a:graphic>
          </wp:inline>
        </w:drawing>
      </w:r>
    </w:p>
    <w:p w:rsidR="006C0AEC" w:rsidRPr="000D56A3" w:rsidRDefault="006C0AEC" w:rsidP="006C0AEC">
      <w:pPr>
        <w:widowControl/>
        <w:shd w:val="clear" w:color="auto" w:fill="FFFFFF"/>
        <w:spacing w:before="100" w:beforeAutospacing="1" w:after="100" w:afterAutospacing="1" w:line="390" w:lineRule="atLeast"/>
        <w:jc w:val="left"/>
        <w:rPr>
          <w:rFonts w:ascii="Arial" w:hAnsi="Arial" w:cs="Arial"/>
          <w:color w:val="333333"/>
          <w:kern w:val="0"/>
          <w:szCs w:val="21"/>
        </w:rPr>
      </w:pPr>
      <w:r w:rsidRPr="000D56A3">
        <w:rPr>
          <w:rFonts w:ascii="Arial" w:hAnsi="Arial" w:cs="Arial"/>
          <w:color w:val="333333"/>
          <w:kern w:val="0"/>
          <w:szCs w:val="21"/>
        </w:rPr>
        <w:t>双击搜索结果可以直接转到代码所在位置。</w:t>
      </w:r>
    </w:p>
    <w:p w:rsidR="006C0AEC" w:rsidRPr="000D56A3" w:rsidRDefault="006C0AEC" w:rsidP="006C0AEC">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noProof/>
          <w:color w:val="333333"/>
          <w:kern w:val="0"/>
          <w:szCs w:val="21"/>
        </w:rPr>
        <w:drawing>
          <wp:inline distT="0" distB="0" distL="0" distR="0">
            <wp:extent cx="5274310" cy="2986325"/>
            <wp:effectExtent l="19050" t="0" r="2540" b="0"/>
            <wp:docPr id="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2986325"/>
                    </a:xfrm>
                    <a:prstGeom prst="rect">
                      <a:avLst/>
                    </a:prstGeom>
                    <a:noFill/>
                    <a:ln w="9525">
                      <a:noFill/>
                      <a:miter lim="800000"/>
                      <a:headEnd/>
                      <a:tailEnd/>
                    </a:ln>
                  </pic:spPr>
                </pic:pic>
              </a:graphicData>
            </a:graphic>
          </wp:inline>
        </w:drawing>
      </w:r>
    </w:p>
    <w:p w:rsidR="006C0AEC" w:rsidRDefault="00127540" w:rsidP="00127540">
      <w:pPr>
        <w:widowControl/>
        <w:shd w:val="clear" w:color="auto" w:fill="FAFFFF"/>
        <w:spacing w:before="75" w:after="75" w:line="480" w:lineRule="auto"/>
        <w:jc w:val="left"/>
      </w:pPr>
      <w:r>
        <w:rPr>
          <w:rFonts w:hint="eastAsia"/>
        </w:rPr>
        <w:t>其它的查找方法还有</w:t>
      </w:r>
      <w:r>
        <w:rPr>
          <w:rFonts w:hint="eastAsia"/>
        </w:rPr>
        <w:t xml:space="preserve"> ctrl + F</w:t>
      </w:r>
      <w:r>
        <w:rPr>
          <w:rFonts w:hint="eastAsia"/>
        </w:rPr>
        <w:t>，</w:t>
      </w:r>
      <w:r>
        <w:rPr>
          <w:rFonts w:hint="eastAsia"/>
        </w:rPr>
        <w:t xml:space="preserve"> ctrl + D</w:t>
      </w:r>
      <w:r>
        <w:rPr>
          <w:rFonts w:hint="eastAsia"/>
        </w:rPr>
        <w:t>；</w:t>
      </w:r>
    </w:p>
    <w:p w:rsidR="00127540" w:rsidRDefault="00127540" w:rsidP="00127540">
      <w:pPr>
        <w:widowControl/>
        <w:shd w:val="clear" w:color="auto" w:fill="FAFFFF"/>
        <w:spacing w:before="75" w:after="75" w:line="480" w:lineRule="auto"/>
        <w:jc w:val="left"/>
        <w:rPr>
          <w:rFonts w:ascii="Verdana" w:hAnsi="Verdana" w:cs="宋体"/>
          <w:b/>
          <w:bCs/>
          <w:color w:val="333333"/>
          <w:kern w:val="0"/>
          <w:szCs w:val="21"/>
        </w:rPr>
      </w:pPr>
      <w:r>
        <w:rPr>
          <w:rFonts w:ascii="Verdana" w:hAnsi="Verdana" w:cs="宋体" w:hint="eastAsia"/>
          <w:b/>
          <w:bCs/>
          <w:noProof/>
          <w:color w:val="333333"/>
          <w:kern w:val="0"/>
          <w:szCs w:val="21"/>
        </w:rPr>
        <w:lastRenderedPageBreak/>
        <w:drawing>
          <wp:inline distT="0" distB="0" distL="0" distR="0">
            <wp:extent cx="2105025" cy="5905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105025" cy="590550"/>
                    </a:xfrm>
                    <a:prstGeom prst="rect">
                      <a:avLst/>
                    </a:prstGeom>
                    <a:noFill/>
                    <a:ln w="9525">
                      <a:noFill/>
                      <a:miter lim="800000"/>
                      <a:headEnd/>
                      <a:tailEnd/>
                    </a:ln>
                  </pic:spPr>
                </pic:pic>
              </a:graphicData>
            </a:graphic>
          </wp:inline>
        </w:drawing>
      </w:r>
      <w:r w:rsidRPr="00127540">
        <w:rPr>
          <w:rFonts w:ascii="Verdana" w:hAnsi="Verdana" w:cs="宋体" w:hint="eastAsia"/>
          <w:b/>
          <w:bCs/>
          <w:color w:val="333333"/>
          <w:kern w:val="0"/>
          <w:szCs w:val="21"/>
        </w:rPr>
        <w:t xml:space="preserve"> </w:t>
      </w:r>
      <w:r>
        <w:rPr>
          <w:rFonts w:ascii="Verdana" w:hAnsi="Verdana" w:cs="宋体" w:hint="eastAsia"/>
          <w:b/>
          <w:bCs/>
          <w:noProof/>
          <w:color w:val="333333"/>
          <w:kern w:val="0"/>
          <w:szCs w:val="21"/>
        </w:rPr>
        <w:drawing>
          <wp:inline distT="0" distB="0" distL="0" distR="0">
            <wp:extent cx="3467100" cy="1743075"/>
            <wp:effectExtent l="19050" t="0" r="0" b="0"/>
            <wp:docPr id="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467100" cy="1743075"/>
                    </a:xfrm>
                    <a:prstGeom prst="rect">
                      <a:avLst/>
                    </a:prstGeom>
                    <a:noFill/>
                    <a:ln w="9525">
                      <a:noFill/>
                      <a:miter lim="800000"/>
                      <a:headEnd/>
                      <a:tailEnd/>
                    </a:ln>
                  </pic:spPr>
                </pic:pic>
              </a:graphicData>
            </a:graphic>
          </wp:inline>
        </w:drawing>
      </w:r>
    </w:p>
    <w:p w:rsidR="00206A3E" w:rsidRPr="00206A3E" w:rsidRDefault="00206A3E" w:rsidP="00206A3E">
      <w:pPr>
        <w:widowControl/>
        <w:shd w:val="clear" w:color="auto" w:fill="FAFFFF"/>
        <w:spacing w:before="75" w:after="75" w:line="480" w:lineRule="auto"/>
        <w:ind w:firstLineChars="145" w:firstLine="306"/>
        <w:jc w:val="left"/>
        <w:rPr>
          <w:rFonts w:ascii="Verdana" w:hAnsi="Verdana" w:cs="宋体"/>
          <w:b/>
          <w:bCs/>
          <w:color w:val="333333"/>
          <w:kern w:val="0"/>
          <w:szCs w:val="21"/>
        </w:rPr>
      </w:pPr>
      <w:r w:rsidRPr="00206A3E">
        <w:rPr>
          <w:rFonts w:ascii="Verdana" w:hAnsi="Verdana" w:cs="宋体"/>
          <w:b/>
          <w:bCs/>
          <w:color w:val="333333"/>
          <w:kern w:val="0"/>
          <w:szCs w:val="21"/>
        </w:rPr>
        <w:t>矩形选择框</w:t>
      </w:r>
    </w:p>
    <w:p w:rsidR="00206A3E" w:rsidRPr="000D56A3" w:rsidRDefault="00206A3E" w:rsidP="00206A3E">
      <w:pPr>
        <w:widowControl/>
        <w:shd w:val="clear" w:color="auto" w:fill="FFFFFF"/>
        <w:spacing w:before="100" w:beforeAutospacing="1" w:after="100" w:afterAutospacing="1" w:line="390" w:lineRule="atLeast"/>
        <w:jc w:val="left"/>
        <w:rPr>
          <w:rFonts w:ascii="Arial" w:hAnsi="Arial" w:cs="Arial"/>
          <w:color w:val="333333"/>
          <w:kern w:val="0"/>
          <w:szCs w:val="21"/>
        </w:rPr>
      </w:pPr>
      <w:r w:rsidRPr="000D56A3">
        <w:rPr>
          <w:rFonts w:ascii="Arial" w:hAnsi="Arial" w:cs="Arial"/>
          <w:color w:val="333333"/>
          <w:kern w:val="0"/>
          <w:szCs w:val="21"/>
        </w:rPr>
        <w:t xml:space="preserve">     </w:t>
      </w:r>
      <w:r w:rsidRPr="000D56A3">
        <w:rPr>
          <w:rFonts w:ascii="Arial" w:hAnsi="Arial" w:cs="Arial"/>
          <w:color w:val="333333"/>
          <w:kern w:val="0"/>
          <w:szCs w:val="21"/>
        </w:rPr>
        <w:t>在</w:t>
      </w:r>
      <w:r w:rsidRPr="000D56A3">
        <w:rPr>
          <w:rFonts w:ascii="Arial" w:hAnsi="Arial" w:cs="Arial"/>
          <w:color w:val="333333"/>
          <w:kern w:val="0"/>
          <w:szCs w:val="21"/>
        </w:rPr>
        <w:t>VS2010</w:t>
      </w:r>
      <w:r w:rsidRPr="000D56A3">
        <w:rPr>
          <w:rFonts w:ascii="Arial" w:hAnsi="Arial" w:cs="Arial"/>
          <w:color w:val="333333"/>
          <w:kern w:val="0"/>
          <w:szCs w:val="21"/>
        </w:rPr>
        <w:t>可以选择矩形框，还可以选择零字符宽的矩形框并在其中输入内容。</w:t>
      </w:r>
    </w:p>
    <w:p w:rsidR="00206A3E" w:rsidRPr="000D56A3" w:rsidRDefault="00206A3E" w:rsidP="00206A3E">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noProof/>
          <w:color w:val="333333"/>
          <w:kern w:val="0"/>
          <w:szCs w:val="21"/>
        </w:rPr>
        <w:drawing>
          <wp:inline distT="0" distB="0" distL="0" distR="0">
            <wp:extent cx="5274310" cy="302066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3020669"/>
                    </a:xfrm>
                    <a:prstGeom prst="rect">
                      <a:avLst/>
                    </a:prstGeom>
                    <a:noFill/>
                    <a:ln w="9525">
                      <a:noFill/>
                      <a:miter lim="800000"/>
                      <a:headEnd/>
                      <a:tailEnd/>
                    </a:ln>
                  </pic:spPr>
                </pic:pic>
              </a:graphicData>
            </a:graphic>
          </wp:inline>
        </w:drawing>
      </w:r>
    </w:p>
    <w:p w:rsidR="00206A3E" w:rsidRPr="000D56A3" w:rsidRDefault="00206A3E" w:rsidP="00206A3E">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noProof/>
          <w:color w:val="333333"/>
          <w:kern w:val="0"/>
          <w:szCs w:val="21"/>
        </w:rPr>
        <w:lastRenderedPageBreak/>
        <w:drawing>
          <wp:inline distT="0" distB="0" distL="0" distR="0">
            <wp:extent cx="4848225" cy="28956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848225" cy="2895600"/>
                    </a:xfrm>
                    <a:prstGeom prst="rect">
                      <a:avLst/>
                    </a:prstGeom>
                    <a:noFill/>
                    <a:ln w="9525">
                      <a:noFill/>
                      <a:miter lim="800000"/>
                      <a:headEnd/>
                      <a:tailEnd/>
                    </a:ln>
                  </pic:spPr>
                </pic:pic>
              </a:graphicData>
            </a:graphic>
          </wp:inline>
        </w:drawing>
      </w:r>
    </w:p>
    <w:p w:rsidR="00A920C3" w:rsidRPr="001462F7" w:rsidRDefault="00206A3E" w:rsidP="001462F7">
      <w:pPr>
        <w:widowControl/>
        <w:shd w:val="clear" w:color="auto" w:fill="FFFFFF"/>
        <w:spacing w:before="100" w:beforeAutospacing="1" w:after="100" w:afterAutospacing="1" w:line="390" w:lineRule="atLeast"/>
        <w:jc w:val="left"/>
        <w:rPr>
          <w:rFonts w:ascii="Arial" w:hAnsi="Arial" w:cs="Arial"/>
          <w:color w:val="333333"/>
          <w:kern w:val="0"/>
          <w:szCs w:val="21"/>
        </w:rPr>
      </w:pPr>
      <w:r w:rsidRPr="000D56A3">
        <w:rPr>
          <w:rFonts w:ascii="Arial" w:hAnsi="Arial" w:cs="Arial"/>
          <w:color w:val="333333"/>
          <w:kern w:val="0"/>
          <w:szCs w:val="21"/>
        </w:rPr>
        <w:t> </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跳到当前光标处（</w:t>
      </w:r>
      <w:r w:rsidRPr="00E039A9">
        <w:rPr>
          <w:rFonts w:ascii="Verdana" w:hAnsi="Verdana" w:cs="宋体"/>
          <w:b/>
          <w:bCs/>
          <w:color w:val="333333"/>
          <w:kern w:val="0"/>
          <w:szCs w:val="21"/>
        </w:rPr>
        <w:t>Ctrl+F10</w:t>
      </w:r>
      <w:r w:rsidRPr="00E039A9">
        <w:rPr>
          <w:rFonts w:ascii="Verdana" w:hAnsi="Verdana" w:cs="宋体"/>
          <w:b/>
          <w:bCs/>
          <w:color w:val="333333"/>
          <w:kern w:val="0"/>
          <w:szCs w:val="21"/>
        </w:rPr>
        <w:t>）</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我经常看到人们为了到达目标代码位置，而在程序中早早设定了断点，然后反复地按</w:t>
      </w:r>
      <w:r w:rsidRPr="00E039A9">
        <w:rPr>
          <w:rFonts w:ascii="Verdana" w:hAnsi="Verdana" w:cs="宋体"/>
          <w:color w:val="232323"/>
          <w:kern w:val="0"/>
          <w:szCs w:val="21"/>
        </w:rPr>
        <w:t>F10/F11</w:t>
      </w:r>
      <w:r w:rsidRPr="00E039A9">
        <w:rPr>
          <w:rFonts w:ascii="Verdana" w:hAnsi="Verdana" w:cs="宋体"/>
          <w:color w:val="232323"/>
          <w:kern w:val="0"/>
          <w:szCs w:val="21"/>
        </w:rPr>
        <w:t>，一步步走到目标代码处。当程序员的确需要仔细观察每一步的状态变化时，</w:t>
      </w:r>
      <w:r w:rsidRPr="00E039A9">
        <w:rPr>
          <w:rFonts w:ascii="Verdana" w:hAnsi="Verdana" w:cs="宋体"/>
          <w:color w:val="232323"/>
          <w:kern w:val="0"/>
          <w:szCs w:val="21"/>
        </w:rPr>
        <w:t xml:space="preserve"> F10/F11</w:t>
      </w:r>
      <w:r w:rsidRPr="00E039A9">
        <w:rPr>
          <w:rFonts w:ascii="Verdana" w:hAnsi="Verdana" w:cs="宋体"/>
          <w:color w:val="232323"/>
          <w:kern w:val="0"/>
          <w:szCs w:val="21"/>
        </w:rPr>
        <w:t>是合理的选择。然而多数情况下，人们只想快速到达他们真正关心的代码处，这时候</w:t>
      </w:r>
      <w:r w:rsidRPr="00E039A9">
        <w:rPr>
          <w:rFonts w:ascii="Verdana" w:hAnsi="Verdana" w:cs="宋体"/>
          <w:color w:val="232323"/>
          <w:kern w:val="0"/>
          <w:szCs w:val="21"/>
        </w:rPr>
        <w:t>F10/F11</w:t>
      </w:r>
      <w:r w:rsidRPr="00E039A9">
        <w:rPr>
          <w:rFonts w:ascii="Verdana" w:hAnsi="Verdana" w:cs="宋体"/>
          <w:color w:val="232323"/>
          <w:kern w:val="0"/>
          <w:szCs w:val="21"/>
        </w:rPr>
        <w:t>就不是最佳选择了。</w:t>
      </w:r>
    </w:p>
    <w:p w:rsidR="00E039A9" w:rsidRDefault="00E039A9" w:rsidP="00A920C3">
      <w:pPr>
        <w:widowControl/>
        <w:shd w:val="clear" w:color="auto" w:fill="FAFFFF"/>
        <w:spacing w:before="75" w:after="75" w:line="480" w:lineRule="auto"/>
        <w:ind w:firstLine="420"/>
        <w:jc w:val="left"/>
        <w:rPr>
          <w:rFonts w:ascii="Verdana" w:hAnsi="Verdana" w:cs="宋体"/>
          <w:color w:val="232323"/>
          <w:kern w:val="0"/>
          <w:szCs w:val="21"/>
        </w:rPr>
      </w:pPr>
      <w:r w:rsidRPr="00E039A9">
        <w:rPr>
          <w:rFonts w:ascii="Verdana" w:hAnsi="Verdana" w:cs="宋体"/>
          <w:color w:val="232323"/>
          <w:kern w:val="0"/>
          <w:szCs w:val="21"/>
        </w:rPr>
        <w:t>这时，你应该利用</w:t>
      </w:r>
      <w:r w:rsidRPr="00E039A9">
        <w:rPr>
          <w:rFonts w:ascii="Verdana" w:hAnsi="Verdana" w:cs="宋体"/>
          <w:color w:val="232323"/>
          <w:kern w:val="0"/>
          <w:szCs w:val="21"/>
        </w:rPr>
        <w:t>“</w:t>
      </w:r>
      <w:r w:rsidRPr="00E039A9">
        <w:rPr>
          <w:rFonts w:ascii="Verdana" w:hAnsi="Verdana" w:cs="宋体"/>
          <w:color w:val="232323"/>
          <w:kern w:val="0"/>
          <w:szCs w:val="21"/>
        </w:rPr>
        <w:t>跳到当前光标处</w:t>
      </w:r>
      <w:r w:rsidRPr="00E039A9">
        <w:rPr>
          <w:rFonts w:ascii="Verdana" w:hAnsi="Verdana" w:cs="宋体"/>
          <w:color w:val="232323"/>
          <w:kern w:val="0"/>
          <w:szCs w:val="21"/>
        </w:rPr>
        <w:t>”</w:t>
      </w:r>
      <w:r w:rsidRPr="00E039A9">
        <w:rPr>
          <w:rFonts w:ascii="Verdana" w:hAnsi="Verdana" w:cs="宋体"/>
          <w:color w:val="232323"/>
          <w:kern w:val="0"/>
          <w:szCs w:val="21"/>
        </w:rPr>
        <w:t>这个功能。先把光标定位在要测的目标代码行上，再同时按</w:t>
      </w:r>
      <w:r w:rsidRPr="00E039A9">
        <w:rPr>
          <w:rFonts w:ascii="Verdana" w:hAnsi="Verdana" w:cs="宋体"/>
          <w:color w:val="232323"/>
          <w:kern w:val="0"/>
          <w:szCs w:val="21"/>
        </w:rPr>
        <w:t>Ctrl</w:t>
      </w:r>
      <w:r w:rsidRPr="00E039A9">
        <w:rPr>
          <w:rFonts w:ascii="Verdana" w:hAnsi="Verdana" w:cs="宋体"/>
          <w:color w:val="232323"/>
          <w:kern w:val="0"/>
          <w:szCs w:val="21"/>
        </w:rPr>
        <w:t>和</w:t>
      </w:r>
      <w:r w:rsidRPr="00E039A9">
        <w:rPr>
          <w:rFonts w:ascii="Verdana" w:hAnsi="Verdana" w:cs="宋体"/>
          <w:color w:val="232323"/>
          <w:kern w:val="0"/>
          <w:szCs w:val="21"/>
        </w:rPr>
        <w:t>F10</w:t>
      </w:r>
      <w:r w:rsidRPr="00E039A9">
        <w:rPr>
          <w:rFonts w:ascii="Verdana" w:hAnsi="Verdana" w:cs="宋体"/>
          <w:color w:val="232323"/>
          <w:kern w:val="0"/>
          <w:szCs w:val="21"/>
        </w:rPr>
        <w:t>，被测程序将直接跳到该行停下。你再也不用按许多次</w:t>
      </w:r>
      <w:r w:rsidRPr="00E039A9">
        <w:rPr>
          <w:rFonts w:ascii="Verdana" w:hAnsi="Verdana" w:cs="宋体"/>
          <w:color w:val="232323"/>
          <w:kern w:val="0"/>
          <w:szCs w:val="21"/>
        </w:rPr>
        <w:t>F10/F11</w:t>
      </w:r>
      <w:r w:rsidRPr="00E039A9">
        <w:rPr>
          <w:rFonts w:ascii="Verdana" w:hAnsi="Verdana" w:cs="宋体"/>
          <w:color w:val="232323"/>
          <w:kern w:val="0"/>
          <w:szCs w:val="21"/>
        </w:rPr>
        <w:t>了。即使目标代码位于独立的类或方法中，你仍然可以从当前正在检查的地方跳过去。</w:t>
      </w:r>
    </w:p>
    <w:p w:rsidR="001462F7" w:rsidRPr="00A920C3" w:rsidRDefault="001462F7" w:rsidP="001462F7">
      <w:pPr>
        <w:widowControl/>
        <w:shd w:val="clear" w:color="auto" w:fill="FAFFFF"/>
        <w:spacing w:before="75" w:after="75" w:line="480" w:lineRule="auto"/>
        <w:ind w:firstLineChars="145" w:firstLine="306"/>
        <w:jc w:val="left"/>
        <w:rPr>
          <w:rFonts w:ascii="Verdana" w:hAnsi="Verdana" w:cs="宋体"/>
          <w:b/>
          <w:bCs/>
          <w:color w:val="333333"/>
          <w:kern w:val="0"/>
          <w:szCs w:val="21"/>
        </w:rPr>
      </w:pPr>
      <w:r w:rsidRPr="00A920C3">
        <w:rPr>
          <w:rFonts w:ascii="Verdana" w:hAnsi="Verdana" w:cs="宋体"/>
          <w:b/>
          <w:bCs/>
          <w:color w:val="333333"/>
          <w:kern w:val="0"/>
          <w:szCs w:val="21"/>
        </w:rPr>
        <w:t>调试数据跟踪</w:t>
      </w:r>
    </w:p>
    <w:p w:rsidR="001462F7" w:rsidRPr="000D56A3" w:rsidRDefault="001462F7" w:rsidP="001462F7">
      <w:pPr>
        <w:widowControl/>
        <w:shd w:val="clear" w:color="auto" w:fill="FFFFFF"/>
        <w:spacing w:before="100" w:beforeAutospacing="1" w:after="100" w:afterAutospacing="1" w:line="390" w:lineRule="atLeast"/>
        <w:jc w:val="left"/>
        <w:rPr>
          <w:rFonts w:ascii="Arial" w:hAnsi="Arial" w:cs="Arial"/>
          <w:color w:val="333333"/>
          <w:kern w:val="0"/>
          <w:szCs w:val="21"/>
        </w:rPr>
      </w:pPr>
      <w:r w:rsidRPr="000D56A3">
        <w:rPr>
          <w:rFonts w:ascii="Arial" w:hAnsi="Arial" w:cs="Arial"/>
          <w:color w:val="333333"/>
          <w:kern w:val="0"/>
          <w:szCs w:val="21"/>
        </w:rPr>
        <w:t xml:space="preserve">     </w:t>
      </w:r>
      <w:r w:rsidRPr="000D56A3">
        <w:rPr>
          <w:rFonts w:ascii="Arial" w:hAnsi="Arial" w:cs="Arial"/>
          <w:color w:val="333333"/>
          <w:kern w:val="0"/>
          <w:szCs w:val="21"/>
        </w:rPr>
        <w:t>在程序</w:t>
      </w:r>
      <w:r w:rsidRPr="000D56A3">
        <w:rPr>
          <w:rFonts w:ascii="Arial" w:hAnsi="Arial" w:cs="Arial"/>
          <w:color w:val="333333"/>
          <w:kern w:val="0"/>
          <w:szCs w:val="21"/>
        </w:rPr>
        <w:t>Debug</w:t>
      </w:r>
      <w:r w:rsidRPr="000D56A3">
        <w:rPr>
          <w:rFonts w:ascii="Arial" w:hAnsi="Arial" w:cs="Arial"/>
          <w:color w:val="333333"/>
          <w:kern w:val="0"/>
          <w:szCs w:val="21"/>
        </w:rPr>
        <w:t>过程中往往需要实时监控数据变化，</w:t>
      </w:r>
      <w:r w:rsidRPr="000D56A3">
        <w:rPr>
          <w:rFonts w:ascii="Arial" w:hAnsi="Arial" w:cs="Arial"/>
          <w:color w:val="333333"/>
          <w:kern w:val="0"/>
          <w:szCs w:val="21"/>
        </w:rPr>
        <w:t xml:space="preserve">VS2010 </w:t>
      </w:r>
      <w:r w:rsidRPr="000D56A3">
        <w:rPr>
          <w:rFonts w:ascii="Arial" w:hAnsi="Arial" w:cs="Arial"/>
          <w:color w:val="333333"/>
          <w:kern w:val="0"/>
          <w:szCs w:val="21"/>
        </w:rPr>
        <w:t>可以将数据</w:t>
      </w:r>
      <w:r w:rsidRPr="000D56A3">
        <w:rPr>
          <w:rFonts w:ascii="Arial" w:hAnsi="Arial" w:cs="Arial"/>
          <w:color w:val="333333"/>
          <w:kern w:val="0"/>
          <w:szCs w:val="21"/>
        </w:rPr>
        <w:t>Tip</w:t>
      </w:r>
      <w:r w:rsidRPr="000D56A3">
        <w:rPr>
          <w:rFonts w:ascii="Arial" w:hAnsi="Arial" w:cs="Arial"/>
          <w:color w:val="333333"/>
          <w:kern w:val="0"/>
          <w:szCs w:val="21"/>
        </w:rPr>
        <w:t>标签</w:t>
      </w:r>
      <w:r w:rsidRPr="000D56A3">
        <w:rPr>
          <w:rFonts w:ascii="Arial" w:hAnsi="Arial" w:cs="Arial"/>
          <w:color w:val="333333"/>
          <w:kern w:val="0"/>
          <w:szCs w:val="21"/>
        </w:rPr>
        <w:t>Pin</w:t>
      </w:r>
      <w:r w:rsidRPr="000D56A3">
        <w:rPr>
          <w:rFonts w:ascii="Arial" w:hAnsi="Arial" w:cs="Arial"/>
          <w:color w:val="333333"/>
          <w:kern w:val="0"/>
          <w:szCs w:val="21"/>
        </w:rPr>
        <w:t>在</w:t>
      </w:r>
      <w:r w:rsidRPr="000D56A3">
        <w:rPr>
          <w:rFonts w:ascii="Arial" w:hAnsi="Arial" w:cs="Arial"/>
          <w:color w:val="333333"/>
          <w:kern w:val="0"/>
          <w:szCs w:val="21"/>
        </w:rPr>
        <w:t>IDE</w:t>
      </w:r>
      <w:r w:rsidRPr="000D56A3">
        <w:rPr>
          <w:rFonts w:ascii="Arial" w:hAnsi="Arial" w:cs="Arial"/>
          <w:color w:val="333333"/>
          <w:kern w:val="0"/>
          <w:szCs w:val="21"/>
        </w:rPr>
        <w:t>窗口中随时跟踪数据变化。</w:t>
      </w:r>
    </w:p>
    <w:p w:rsidR="001462F7" w:rsidRPr="000D56A3" w:rsidRDefault="001462F7" w:rsidP="001462F7">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noProof/>
          <w:color w:val="333333"/>
          <w:kern w:val="0"/>
          <w:szCs w:val="21"/>
        </w:rPr>
        <w:lastRenderedPageBreak/>
        <w:drawing>
          <wp:inline distT="0" distB="0" distL="0" distR="0">
            <wp:extent cx="4086225" cy="2314575"/>
            <wp:effectExtent l="19050" t="0" r="9525" b="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086225" cy="2314575"/>
                    </a:xfrm>
                    <a:prstGeom prst="rect">
                      <a:avLst/>
                    </a:prstGeom>
                    <a:noFill/>
                    <a:ln w="9525">
                      <a:noFill/>
                      <a:miter lim="800000"/>
                      <a:headEnd/>
                      <a:tailEnd/>
                    </a:ln>
                  </pic:spPr>
                </pic:pic>
              </a:graphicData>
            </a:graphic>
          </wp:inline>
        </w:drawing>
      </w:r>
    </w:p>
    <w:p w:rsidR="001462F7" w:rsidRPr="000D56A3" w:rsidRDefault="001462F7" w:rsidP="001462F7">
      <w:pPr>
        <w:widowControl/>
        <w:shd w:val="clear" w:color="auto" w:fill="FFFFFF"/>
        <w:spacing w:before="100" w:beforeAutospacing="1" w:after="100" w:afterAutospacing="1" w:line="390" w:lineRule="atLeast"/>
        <w:jc w:val="left"/>
        <w:rPr>
          <w:rFonts w:ascii="Arial" w:hAnsi="Arial" w:cs="Arial"/>
          <w:color w:val="333333"/>
          <w:kern w:val="0"/>
          <w:szCs w:val="21"/>
        </w:rPr>
      </w:pPr>
      <w:r w:rsidRPr="000D56A3">
        <w:rPr>
          <w:rFonts w:ascii="Arial" w:hAnsi="Arial" w:cs="Arial"/>
          <w:color w:val="333333"/>
          <w:kern w:val="0"/>
          <w:szCs w:val="21"/>
        </w:rPr>
        <w:t>在下图中随着</w:t>
      </w:r>
      <w:r w:rsidRPr="000D56A3">
        <w:rPr>
          <w:rFonts w:ascii="Arial" w:hAnsi="Arial" w:cs="Arial"/>
          <w:color w:val="333333"/>
          <w:kern w:val="0"/>
          <w:szCs w:val="21"/>
        </w:rPr>
        <w:t>while</w:t>
      </w:r>
      <w:r w:rsidRPr="000D56A3">
        <w:rPr>
          <w:rFonts w:ascii="Arial" w:hAnsi="Arial" w:cs="Arial"/>
          <w:color w:val="333333"/>
          <w:kern w:val="0"/>
          <w:szCs w:val="21"/>
        </w:rPr>
        <w:t>循环的进行，</w:t>
      </w:r>
      <w:r w:rsidRPr="000D56A3">
        <w:rPr>
          <w:rFonts w:ascii="Arial" w:hAnsi="Arial" w:cs="Arial"/>
          <w:color w:val="333333"/>
          <w:kern w:val="0"/>
          <w:szCs w:val="21"/>
        </w:rPr>
        <w:t>j</w:t>
      </w:r>
      <w:r w:rsidRPr="000D56A3">
        <w:rPr>
          <w:rFonts w:ascii="Arial" w:hAnsi="Arial" w:cs="Arial"/>
          <w:color w:val="333333"/>
          <w:kern w:val="0"/>
          <w:szCs w:val="21"/>
        </w:rPr>
        <w:t>值的变化也会随时体现在</w:t>
      </w:r>
      <w:r w:rsidRPr="000D56A3">
        <w:rPr>
          <w:rFonts w:ascii="Arial" w:hAnsi="Arial" w:cs="Arial"/>
          <w:color w:val="333333"/>
          <w:kern w:val="0"/>
          <w:szCs w:val="21"/>
        </w:rPr>
        <w:t>Tip</w:t>
      </w:r>
      <w:r w:rsidRPr="000D56A3">
        <w:rPr>
          <w:rFonts w:ascii="Arial" w:hAnsi="Arial" w:cs="Arial"/>
          <w:color w:val="333333"/>
          <w:kern w:val="0"/>
          <w:szCs w:val="21"/>
        </w:rPr>
        <w:t>标签中。</w:t>
      </w:r>
    </w:p>
    <w:p w:rsidR="001462F7" w:rsidRDefault="001462F7" w:rsidP="001462F7">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hint="eastAsia"/>
          <w:noProof/>
          <w:color w:val="333333"/>
          <w:kern w:val="0"/>
          <w:szCs w:val="21"/>
        </w:rPr>
        <w:drawing>
          <wp:inline distT="0" distB="0" distL="0" distR="0">
            <wp:extent cx="4581525" cy="2486025"/>
            <wp:effectExtent l="19050" t="0" r="9525"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581525" cy="2486025"/>
                    </a:xfrm>
                    <a:prstGeom prst="rect">
                      <a:avLst/>
                    </a:prstGeom>
                    <a:noFill/>
                    <a:ln w="9525">
                      <a:noFill/>
                      <a:miter lim="800000"/>
                      <a:headEnd/>
                      <a:tailEnd/>
                    </a:ln>
                  </pic:spPr>
                </pic:pic>
              </a:graphicData>
            </a:graphic>
          </wp:inline>
        </w:drawing>
      </w:r>
    </w:p>
    <w:p w:rsidR="001462F7" w:rsidRDefault="001462F7" w:rsidP="001462F7">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hint="eastAsia"/>
          <w:color w:val="333333"/>
          <w:kern w:val="0"/>
          <w:szCs w:val="21"/>
        </w:rPr>
        <w:t>而且还可以在标签中添加批注，这个标签是随着代码一起保存的。</w:t>
      </w:r>
    </w:p>
    <w:p w:rsidR="001462F7" w:rsidRPr="001462F7" w:rsidRDefault="001462F7" w:rsidP="001462F7">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hint="eastAsia"/>
          <w:noProof/>
          <w:color w:val="333333"/>
          <w:kern w:val="0"/>
          <w:szCs w:val="21"/>
        </w:rPr>
        <w:lastRenderedPageBreak/>
        <w:drawing>
          <wp:inline distT="0" distB="0" distL="0" distR="0">
            <wp:extent cx="5095875" cy="3752850"/>
            <wp:effectExtent l="19050" t="0" r="9525"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95875" cy="3752850"/>
                    </a:xfrm>
                    <a:prstGeom prst="rect">
                      <a:avLst/>
                    </a:prstGeom>
                    <a:noFill/>
                    <a:ln w="9525">
                      <a:noFill/>
                      <a:miter lim="800000"/>
                      <a:headEnd/>
                      <a:tailEnd/>
                    </a:ln>
                  </pic:spPr>
                </pic:pic>
              </a:graphicData>
            </a:graphic>
          </wp:inline>
        </w:drawing>
      </w:r>
    </w:p>
    <w:p w:rsidR="00A920C3" w:rsidRPr="00A920C3" w:rsidRDefault="00A920C3" w:rsidP="00A920C3">
      <w:pPr>
        <w:widowControl/>
        <w:shd w:val="clear" w:color="auto" w:fill="FAFFFF"/>
        <w:spacing w:before="75" w:after="75" w:line="480" w:lineRule="auto"/>
        <w:jc w:val="left"/>
        <w:rPr>
          <w:rFonts w:ascii="Verdana" w:hAnsi="Verdana" w:cs="宋体"/>
          <w:color w:val="FF0000"/>
          <w:kern w:val="0"/>
          <w:szCs w:val="21"/>
        </w:rPr>
      </w:pPr>
      <w:r w:rsidRPr="00DE12C3">
        <w:rPr>
          <w:rFonts w:ascii="Verdana" w:hAnsi="Verdana" w:cs="宋体"/>
          <w:color w:val="FF0000"/>
          <w:kern w:val="0"/>
          <w:szCs w:val="21"/>
        </w:rPr>
        <w:t xml:space="preserve">　</w:t>
      </w:r>
      <w:r w:rsidRPr="00DE12C3">
        <w:rPr>
          <w:rFonts w:ascii="Verdana" w:hAnsi="Verdana" w:cs="宋体" w:hint="eastAsia"/>
          <w:color w:val="FF0000"/>
          <w:kern w:val="0"/>
          <w:szCs w:val="21"/>
        </w:rPr>
        <w:t>下面的断点还可以累加使用。</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条件中断</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另一种常见的情况是：开发人员设置断点，运行程序，利用不同的输入触发断点，然后在断点处手工检查是否满足某些特定的条件，从而决定是否继续调查。如果当前场景不是他们想要的，按</w:t>
      </w:r>
      <w:r w:rsidRPr="00E039A9">
        <w:rPr>
          <w:rFonts w:ascii="Verdana" w:hAnsi="Verdana" w:cs="宋体"/>
          <w:color w:val="232323"/>
          <w:kern w:val="0"/>
          <w:szCs w:val="21"/>
        </w:rPr>
        <w:t>F5</w:t>
      </w:r>
      <w:r w:rsidRPr="00E039A9">
        <w:rPr>
          <w:rFonts w:ascii="Verdana" w:hAnsi="Verdana" w:cs="宋体"/>
          <w:color w:val="232323"/>
          <w:kern w:val="0"/>
          <w:szCs w:val="21"/>
        </w:rPr>
        <w:t>继续运行程序，尝试别的输入，手动重复刚才的过程。</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针对上述情况，</w:t>
      </w:r>
      <w:r w:rsidRPr="00E039A9">
        <w:rPr>
          <w:rFonts w:ascii="Verdana" w:hAnsi="Verdana" w:cs="宋体"/>
          <w:color w:val="232323"/>
          <w:kern w:val="0"/>
          <w:szCs w:val="21"/>
        </w:rPr>
        <w:t>Visual Studio</w:t>
      </w:r>
      <w:r w:rsidRPr="00E039A9">
        <w:rPr>
          <w:rFonts w:ascii="Verdana" w:hAnsi="Verdana" w:cs="宋体"/>
          <w:color w:val="232323"/>
          <w:kern w:val="0"/>
          <w:szCs w:val="21"/>
        </w:rPr>
        <w:t>提供了一个方便得多的功能</w:t>
      </w:r>
      <w:r w:rsidRPr="00E039A9">
        <w:rPr>
          <w:rFonts w:ascii="Verdana" w:hAnsi="Verdana" w:cs="宋体"/>
          <w:color w:val="232323"/>
          <w:kern w:val="0"/>
          <w:szCs w:val="21"/>
        </w:rPr>
        <w:t>——“</w:t>
      </w:r>
      <w:r w:rsidRPr="00E039A9">
        <w:rPr>
          <w:rFonts w:ascii="Verdana" w:hAnsi="Verdana" w:cs="宋体"/>
          <w:color w:val="232323"/>
          <w:kern w:val="0"/>
          <w:szCs w:val="21"/>
        </w:rPr>
        <w:t>条件中断</w:t>
      </w:r>
      <w:r w:rsidRPr="00E039A9">
        <w:rPr>
          <w:rFonts w:ascii="Verdana" w:hAnsi="Verdana" w:cs="宋体"/>
          <w:color w:val="232323"/>
          <w:kern w:val="0"/>
          <w:szCs w:val="21"/>
        </w:rPr>
        <w:t>”</w:t>
      </w:r>
      <w:r w:rsidRPr="00E039A9">
        <w:rPr>
          <w:rFonts w:ascii="Verdana" w:hAnsi="Verdana" w:cs="宋体"/>
          <w:color w:val="232323"/>
          <w:kern w:val="0"/>
          <w:szCs w:val="21"/>
        </w:rPr>
        <w:t>。只有当程序满足了开发人员预设的条件后，条件断点才会被触发，调试器中断。这将避免频繁地手工检查</w:t>
      </w:r>
      <w:r w:rsidRPr="00E039A9">
        <w:rPr>
          <w:rFonts w:ascii="Verdana" w:hAnsi="Verdana" w:cs="宋体"/>
          <w:color w:val="232323"/>
          <w:kern w:val="0"/>
          <w:szCs w:val="21"/>
        </w:rPr>
        <w:t>/</w:t>
      </w:r>
      <w:r w:rsidRPr="00E039A9">
        <w:rPr>
          <w:rFonts w:ascii="Verdana" w:hAnsi="Verdana" w:cs="宋体"/>
          <w:color w:val="232323"/>
          <w:kern w:val="0"/>
          <w:szCs w:val="21"/>
        </w:rPr>
        <w:t>恢复程序运行，大量减少调试过程中的手工和烦琐工作。</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如何设置条件断点</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设置条件断点非常容易。在特定的行上，按</w:t>
      </w:r>
      <w:r w:rsidRPr="00E039A9">
        <w:rPr>
          <w:rFonts w:ascii="Verdana" w:hAnsi="Verdana" w:cs="宋体"/>
          <w:color w:val="232323"/>
          <w:kern w:val="0"/>
          <w:szCs w:val="21"/>
        </w:rPr>
        <w:t>F9</w:t>
      </w:r>
      <w:r w:rsidRPr="00E039A9">
        <w:rPr>
          <w:rFonts w:ascii="Verdana" w:hAnsi="Verdana" w:cs="宋体"/>
          <w:color w:val="232323"/>
          <w:kern w:val="0"/>
          <w:szCs w:val="21"/>
        </w:rPr>
        <w:t>设置断点。</w:t>
      </w:r>
    </w:p>
    <w:p w:rsidR="00E039A9" w:rsidRPr="00E039A9" w:rsidRDefault="00DE12C3"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lastRenderedPageBreak/>
        <w:drawing>
          <wp:inline distT="0" distB="0" distL="0" distR="0">
            <wp:extent cx="3467100" cy="253365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467100" cy="2533650"/>
                    </a:xfrm>
                    <a:prstGeom prst="rect">
                      <a:avLst/>
                    </a:prstGeom>
                    <a:noFill/>
                    <a:ln w="9525">
                      <a:noFill/>
                      <a:miter lim="800000"/>
                      <a:headEnd/>
                      <a:tailEnd/>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然后右击断点</w:t>
      </w:r>
      <w:r w:rsidRPr="00E039A9">
        <w:rPr>
          <w:rFonts w:ascii="Verdana" w:hAnsi="Verdana" w:cs="宋体"/>
          <w:color w:val="232323"/>
          <w:kern w:val="0"/>
          <w:szCs w:val="21"/>
        </w:rPr>
        <w:t>–</w:t>
      </w:r>
      <w:r w:rsidRPr="00E039A9">
        <w:rPr>
          <w:rFonts w:ascii="Verdana" w:hAnsi="Verdana" w:cs="宋体"/>
          <w:color w:val="232323"/>
          <w:kern w:val="0"/>
          <w:szCs w:val="21"/>
        </w:rPr>
        <w:t>编辑窗口左侧的红点，在上下文菜单上选择</w:t>
      </w:r>
      <w:r w:rsidRPr="00E039A9">
        <w:rPr>
          <w:rFonts w:ascii="Verdana" w:hAnsi="Verdana" w:cs="宋体"/>
          <w:color w:val="232323"/>
          <w:kern w:val="0"/>
          <w:szCs w:val="21"/>
        </w:rPr>
        <w:t>“Condition…”</w:t>
      </w:r>
      <w:r w:rsidRPr="00E039A9">
        <w:rPr>
          <w:rFonts w:ascii="Verdana" w:hAnsi="Verdana" w:cs="宋体"/>
          <w:color w:val="232323"/>
          <w:kern w:val="0"/>
          <w:szCs w:val="21"/>
        </w:rPr>
        <w:t>。</w:t>
      </w:r>
    </w:p>
    <w:p w:rsidR="00E039A9" w:rsidRPr="00E039A9" w:rsidRDefault="00B40028"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5274310" cy="2687645"/>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274310" cy="2687645"/>
                    </a:xfrm>
                    <a:prstGeom prst="rect">
                      <a:avLst/>
                    </a:prstGeom>
                    <a:noFill/>
                    <a:ln w="9525">
                      <a:noFill/>
                      <a:miter lim="800000"/>
                      <a:headEnd/>
                      <a:tailEnd/>
                    </a:ln>
                  </pic:spPr>
                </pic:pic>
              </a:graphicData>
            </a:graphic>
          </wp:inline>
        </w:drawing>
      </w:r>
      <w:r w:rsidR="00E039A9" w:rsidRPr="00E039A9">
        <w:rPr>
          <w:rFonts w:ascii="Verdana" w:hAnsi="Verdana" w:cs="宋体"/>
          <w:color w:val="232323"/>
          <w:kern w:val="0"/>
          <w:szCs w:val="21"/>
        </w:rPr>
        <w:t xml:space="preserve">　　这时弹出一个对话框供你设置激活该断点所需的条件。比如：我们希望只有当局部变量</w:t>
      </w:r>
      <w:r w:rsidR="00E039A9" w:rsidRPr="00E039A9">
        <w:rPr>
          <w:rFonts w:ascii="Verdana" w:hAnsi="Verdana" w:cs="宋体"/>
          <w:color w:val="232323"/>
          <w:kern w:val="0"/>
          <w:szCs w:val="21"/>
        </w:rPr>
        <w:t>paginatedDinners</w:t>
      </w:r>
      <w:r w:rsidR="00E039A9" w:rsidRPr="00E039A9">
        <w:rPr>
          <w:rFonts w:ascii="Verdana" w:hAnsi="Verdana" w:cs="宋体"/>
          <w:color w:val="232323"/>
          <w:kern w:val="0"/>
          <w:szCs w:val="21"/>
        </w:rPr>
        <w:t>的尺寸小于</w:t>
      </w:r>
      <w:r w:rsidR="00E039A9" w:rsidRPr="00E039A9">
        <w:rPr>
          <w:rFonts w:ascii="Verdana" w:hAnsi="Verdana" w:cs="宋体"/>
          <w:color w:val="232323"/>
          <w:kern w:val="0"/>
          <w:szCs w:val="21"/>
        </w:rPr>
        <w:t>10</w:t>
      </w:r>
      <w:r w:rsidR="00E039A9" w:rsidRPr="00E039A9">
        <w:rPr>
          <w:rFonts w:ascii="Verdana" w:hAnsi="Verdana" w:cs="宋体"/>
          <w:color w:val="232323"/>
          <w:kern w:val="0"/>
          <w:szCs w:val="21"/>
        </w:rPr>
        <w:t>时，调试才中断。我们可以写出如下的表达式：</w:t>
      </w:r>
    </w:p>
    <w:p w:rsidR="00E039A9" w:rsidRPr="00E039A9" w:rsidRDefault="00DE12C3"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lastRenderedPageBreak/>
        <w:drawing>
          <wp:inline distT="0" distB="0" distL="0" distR="0">
            <wp:extent cx="5274310" cy="2288991"/>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74310" cy="2288991"/>
                    </a:xfrm>
                    <a:prstGeom prst="rect">
                      <a:avLst/>
                    </a:prstGeom>
                    <a:noFill/>
                    <a:ln w="9525">
                      <a:noFill/>
                      <a:miter lim="800000"/>
                      <a:headEnd/>
                      <a:tailEnd/>
                    </a:ln>
                  </pic:spPr>
                </pic:pic>
              </a:graphicData>
            </a:graphic>
          </wp:inline>
        </w:drawing>
      </w:r>
      <w:r w:rsidR="00E039A9" w:rsidRPr="00E039A9">
        <w:rPr>
          <w:rFonts w:ascii="Verdana" w:hAnsi="Verdana" w:cs="宋体"/>
          <w:color w:val="232323"/>
          <w:kern w:val="0"/>
          <w:szCs w:val="21"/>
        </w:rPr>
        <w:t xml:space="preserve">　　现在我再运行这个程序，实现搜索，只有返回值小于</w:t>
      </w:r>
      <w:r w:rsidR="00E039A9" w:rsidRPr="00E039A9">
        <w:rPr>
          <w:rFonts w:ascii="Verdana" w:hAnsi="Verdana" w:cs="宋体"/>
          <w:color w:val="232323"/>
          <w:kern w:val="0"/>
          <w:szCs w:val="21"/>
        </w:rPr>
        <w:t>10</w:t>
      </w:r>
      <w:r w:rsidR="00E039A9" w:rsidRPr="00E039A9">
        <w:rPr>
          <w:rFonts w:ascii="Verdana" w:hAnsi="Verdana" w:cs="宋体"/>
          <w:color w:val="232323"/>
          <w:kern w:val="0"/>
          <w:szCs w:val="21"/>
        </w:rPr>
        <w:t>时，程序运行才会被中断。对于大于</w:t>
      </w:r>
      <w:r w:rsidR="00E039A9" w:rsidRPr="00E039A9">
        <w:rPr>
          <w:rFonts w:ascii="Verdana" w:hAnsi="Verdana" w:cs="宋体"/>
          <w:color w:val="232323"/>
          <w:kern w:val="0"/>
          <w:szCs w:val="21"/>
        </w:rPr>
        <w:t>10</w:t>
      </w:r>
      <w:r w:rsidR="00E039A9" w:rsidRPr="00E039A9">
        <w:rPr>
          <w:rFonts w:ascii="Verdana" w:hAnsi="Verdana" w:cs="宋体"/>
          <w:color w:val="232323"/>
          <w:kern w:val="0"/>
          <w:szCs w:val="21"/>
        </w:rPr>
        <w:t>的值，该断点将被跳过。</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记录到达断点次数</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有时你希望，只有当第</w:t>
      </w:r>
      <w:r w:rsidRPr="00E039A9">
        <w:rPr>
          <w:rFonts w:ascii="Verdana" w:hAnsi="Verdana" w:cs="宋体"/>
          <w:color w:val="232323"/>
          <w:kern w:val="0"/>
          <w:szCs w:val="21"/>
        </w:rPr>
        <w:t>N</w:t>
      </w:r>
      <w:r w:rsidRPr="00E039A9">
        <w:rPr>
          <w:rFonts w:ascii="Verdana" w:hAnsi="Verdana" w:cs="宋体"/>
          <w:color w:val="232323"/>
          <w:kern w:val="0"/>
          <w:szCs w:val="21"/>
        </w:rPr>
        <w:t>次满足条件的运行到达断点时，才中断程序运行。例如：当第五次返回少于</w:t>
      </w:r>
      <w:r w:rsidRPr="00E039A9">
        <w:rPr>
          <w:rFonts w:ascii="Verdana" w:hAnsi="Verdana" w:cs="宋体"/>
          <w:color w:val="232323"/>
          <w:kern w:val="0"/>
          <w:szCs w:val="21"/>
        </w:rPr>
        <w:t>10</w:t>
      </w:r>
      <w:r w:rsidRPr="00E039A9">
        <w:rPr>
          <w:rFonts w:ascii="Verdana" w:hAnsi="Verdana" w:cs="宋体"/>
          <w:color w:val="232323"/>
          <w:kern w:val="0"/>
          <w:szCs w:val="21"/>
        </w:rPr>
        <w:t>份晚餐的查询结果时，中断程序运行。</w:t>
      </w:r>
      <w:r w:rsidRPr="00E039A9">
        <w:rPr>
          <w:rFonts w:ascii="Verdana" w:hAnsi="Verdana" w:cs="宋体"/>
          <w:color w:val="232323"/>
          <w:kern w:val="0"/>
          <w:szCs w:val="21"/>
        </w:rPr>
        <w:br/>
      </w:r>
      <w:r w:rsidRPr="00E039A9">
        <w:rPr>
          <w:rFonts w:ascii="Verdana" w:hAnsi="Verdana" w:cs="宋体"/>
          <w:color w:val="232323"/>
          <w:kern w:val="0"/>
          <w:szCs w:val="21"/>
        </w:rPr>
        <w:t xml:space="preserve">　　可以通过右击断点，然后在弹出菜单上选择</w:t>
      </w:r>
      <w:r w:rsidRPr="00E039A9">
        <w:rPr>
          <w:rFonts w:ascii="Verdana" w:hAnsi="Verdana" w:cs="宋体"/>
          <w:color w:val="232323"/>
          <w:kern w:val="0"/>
          <w:szCs w:val="21"/>
        </w:rPr>
        <w:t>“Hit count…”</w:t>
      </w:r>
      <w:r w:rsidRPr="00E039A9">
        <w:rPr>
          <w:rFonts w:ascii="Verdana" w:hAnsi="Verdana" w:cs="宋体"/>
          <w:color w:val="232323"/>
          <w:kern w:val="0"/>
          <w:szCs w:val="21"/>
        </w:rPr>
        <w:t>菜单命令实现。</w:t>
      </w:r>
    </w:p>
    <w:p w:rsidR="00E039A9" w:rsidRPr="00E039A9" w:rsidRDefault="00CD5111"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4657725" cy="2152650"/>
            <wp:effectExtent l="19050" t="0" r="9525"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657725" cy="2152650"/>
                    </a:xfrm>
                    <a:prstGeom prst="rect">
                      <a:avLst/>
                    </a:prstGeom>
                    <a:noFill/>
                    <a:ln w="9525">
                      <a:noFill/>
                      <a:miter lim="800000"/>
                      <a:headEnd/>
                      <a:tailEnd/>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这时系统弹出一个对话框，它允许你指定：（</w:t>
      </w:r>
      <w:r w:rsidRPr="00E039A9">
        <w:rPr>
          <w:rFonts w:ascii="Verdana" w:hAnsi="Verdana" w:cs="宋体"/>
          <w:color w:val="232323"/>
          <w:kern w:val="0"/>
          <w:szCs w:val="21"/>
        </w:rPr>
        <w:t>1</w:t>
      </w:r>
      <w:r w:rsidRPr="00E039A9">
        <w:rPr>
          <w:rFonts w:ascii="Verdana" w:hAnsi="Verdana" w:cs="宋体"/>
          <w:color w:val="232323"/>
          <w:kern w:val="0"/>
          <w:szCs w:val="21"/>
        </w:rPr>
        <w:t>）当满足条件，而且进入断点的累计次数等于</w:t>
      </w:r>
      <w:r w:rsidRPr="00E039A9">
        <w:rPr>
          <w:rFonts w:ascii="Verdana" w:hAnsi="Verdana" w:cs="宋体"/>
          <w:color w:val="232323"/>
          <w:kern w:val="0"/>
          <w:szCs w:val="21"/>
        </w:rPr>
        <w:t>N</w:t>
      </w:r>
      <w:r w:rsidRPr="00E039A9">
        <w:rPr>
          <w:rFonts w:ascii="Verdana" w:hAnsi="Verdana" w:cs="宋体"/>
          <w:color w:val="232323"/>
          <w:kern w:val="0"/>
          <w:szCs w:val="21"/>
        </w:rPr>
        <w:t>时，断点命中一次。（</w:t>
      </w:r>
      <w:r w:rsidRPr="00E039A9">
        <w:rPr>
          <w:rFonts w:ascii="Verdana" w:hAnsi="Verdana" w:cs="宋体"/>
          <w:color w:val="232323"/>
          <w:kern w:val="0"/>
          <w:szCs w:val="21"/>
        </w:rPr>
        <w:t>2</w:t>
      </w:r>
      <w:r w:rsidRPr="00E039A9">
        <w:rPr>
          <w:rFonts w:ascii="Verdana" w:hAnsi="Verdana" w:cs="宋体"/>
          <w:color w:val="232323"/>
          <w:kern w:val="0"/>
          <w:szCs w:val="21"/>
        </w:rPr>
        <w:t>）当满足条件，而且进入断点的累计次数是</w:t>
      </w:r>
      <w:r w:rsidRPr="00E039A9">
        <w:rPr>
          <w:rFonts w:ascii="Verdana" w:hAnsi="Verdana" w:cs="宋体"/>
          <w:color w:val="232323"/>
          <w:kern w:val="0"/>
          <w:szCs w:val="21"/>
        </w:rPr>
        <w:t>N</w:t>
      </w:r>
      <w:r w:rsidRPr="00E039A9">
        <w:rPr>
          <w:rFonts w:ascii="Verdana" w:hAnsi="Verdana" w:cs="宋体"/>
          <w:color w:val="232323"/>
          <w:kern w:val="0"/>
          <w:szCs w:val="21"/>
        </w:rPr>
        <w:t>的倍数时，</w:t>
      </w:r>
      <w:r w:rsidRPr="00E039A9">
        <w:rPr>
          <w:rFonts w:ascii="Verdana" w:hAnsi="Verdana" w:cs="宋体"/>
          <w:color w:val="232323"/>
          <w:kern w:val="0"/>
          <w:szCs w:val="21"/>
        </w:rPr>
        <w:lastRenderedPageBreak/>
        <w:t>断点命中一次。（</w:t>
      </w:r>
      <w:r w:rsidRPr="00E039A9">
        <w:rPr>
          <w:rFonts w:ascii="Verdana" w:hAnsi="Verdana" w:cs="宋体"/>
          <w:color w:val="232323"/>
          <w:kern w:val="0"/>
          <w:szCs w:val="21"/>
        </w:rPr>
        <w:t>3</w:t>
      </w:r>
      <w:r w:rsidRPr="00E039A9">
        <w:rPr>
          <w:rFonts w:ascii="Verdana" w:hAnsi="Verdana" w:cs="宋体"/>
          <w:color w:val="232323"/>
          <w:kern w:val="0"/>
          <w:szCs w:val="21"/>
        </w:rPr>
        <w:t>）当满足条件，而且进入断点的累计次数大于</w:t>
      </w:r>
      <w:r w:rsidRPr="00E039A9">
        <w:rPr>
          <w:rFonts w:ascii="Verdana" w:hAnsi="Verdana" w:cs="宋体"/>
          <w:color w:val="232323"/>
          <w:kern w:val="0"/>
          <w:szCs w:val="21"/>
        </w:rPr>
        <w:t>N</w:t>
      </w:r>
      <w:r w:rsidRPr="00E039A9">
        <w:rPr>
          <w:rFonts w:ascii="Verdana" w:hAnsi="Verdana" w:cs="宋体"/>
          <w:color w:val="232323"/>
          <w:kern w:val="0"/>
          <w:szCs w:val="21"/>
        </w:rPr>
        <w:t>时，每次命中断点。</w:t>
      </w:r>
      <w:r w:rsidRPr="00E039A9">
        <w:rPr>
          <w:rFonts w:ascii="Verdana" w:hAnsi="Verdana" w:cs="宋体"/>
          <w:color w:val="232323"/>
          <w:kern w:val="0"/>
          <w:szCs w:val="21"/>
        </w:rPr>
        <w:br/>
      </w:r>
      <w:r w:rsidR="009076BC">
        <w:rPr>
          <w:rFonts w:ascii="Verdana" w:hAnsi="Verdana" w:cs="宋体"/>
          <w:noProof/>
          <w:color w:val="232323"/>
          <w:kern w:val="0"/>
          <w:szCs w:val="21"/>
        </w:rPr>
        <w:drawing>
          <wp:inline distT="0" distB="0" distL="0" distR="0">
            <wp:extent cx="4019550" cy="1847850"/>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4019550" cy="1847850"/>
                    </a:xfrm>
                    <a:prstGeom prst="rect">
                      <a:avLst/>
                    </a:prstGeom>
                    <a:noFill/>
                    <a:ln w="9525">
                      <a:noFill/>
                      <a:miter lim="800000"/>
                      <a:headEnd/>
                      <a:tailEnd/>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机器</w:t>
      </w:r>
      <w:r w:rsidRPr="00E039A9">
        <w:rPr>
          <w:rFonts w:ascii="Verdana" w:hAnsi="Verdana" w:cs="宋体"/>
          <w:b/>
          <w:bCs/>
          <w:color w:val="333333"/>
          <w:kern w:val="0"/>
          <w:szCs w:val="21"/>
        </w:rPr>
        <w:t>/</w:t>
      </w:r>
      <w:r w:rsidRPr="00E039A9">
        <w:rPr>
          <w:rFonts w:ascii="Verdana" w:hAnsi="Verdana" w:cs="宋体"/>
          <w:b/>
          <w:bCs/>
          <w:color w:val="333333"/>
          <w:kern w:val="0"/>
          <w:szCs w:val="21"/>
        </w:rPr>
        <w:t>线程</w:t>
      </w:r>
      <w:r w:rsidRPr="00E039A9">
        <w:rPr>
          <w:rFonts w:ascii="Verdana" w:hAnsi="Verdana" w:cs="宋体"/>
          <w:b/>
          <w:bCs/>
          <w:color w:val="333333"/>
          <w:kern w:val="0"/>
          <w:szCs w:val="21"/>
        </w:rPr>
        <w:t>/</w:t>
      </w:r>
      <w:r w:rsidRPr="00E039A9">
        <w:rPr>
          <w:rFonts w:ascii="Verdana" w:hAnsi="Verdana" w:cs="宋体"/>
          <w:b/>
          <w:bCs/>
          <w:color w:val="333333"/>
          <w:kern w:val="0"/>
          <w:szCs w:val="21"/>
        </w:rPr>
        <w:t>进程过滤</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设置如下：右击断点；在弹出菜单上选择</w:t>
      </w:r>
      <w:r w:rsidRPr="00E039A9">
        <w:rPr>
          <w:rFonts w:ascii="Verdana" w:hAnsi="Verdana" w:cs="宋体"/>
          <w:color w:val="232323"/>
          <w:kern w:val="0"/>
          <w:szCs w:val="21"/>
        </w:rPr>
        <w:t>“Filter…”</w:t>
      </w:r>
      <w:r w:rsidRPr="00E039A9">
        <w:rPr>
          <w:rFonts w:ascii="Verdana" w:hAnsi="Verdana" w:cs="宋体"/>
          <w:color w:val="232323"/>
          <w:kern w:val="0"/>
          <w:szCs w:val="21"/>
        </w:rPr>
        <w:t>菜单命令</w:t>
      </w:r>
      <w:r w:rsidRPr="00E039A9">
        <w:rPr>
          <w:rFonts w:ascii="Verdana" w:hAnsi="Verdana" w:cs="宋体"/>
          <w:color w:val="232323"/>
          <w:kern w:val="0"/>
          <w:szCs w:val="21"/>
        </w:rPr>
        <w:t>;</w:t>
      </w:r>
      <w:r w:rsidRPr="00E039A9">
        <w:rPr>
          <w:rFonts w:ascii="Verdana" w:hAnsi="Verdana" w:cs="宋体"/>
          <w:color w:val="232323"/>
          <w:kern w:val="0"/>
          <w:szCs w:val="21"/>
        </w:rPr>
        <w:t>然后指定命中断点的特定条件</w:t>
      </w:r>
      <w:r w:rsidRPr="00E039A9">
        <w:rPr>
          <w:rFonts w:ascii="Verdana" w:hAnsi="Verdana" w:cs="宋体"/>
          <w:color w:val="232323"/>
          <w:kern w:val="0"/>
          <w:szCs w:val="21"/>
        </w:rPr>
        <w:t>:</w:t>
      </w:r>
      <w:r w:rsidRPr="00E039A9">
        <w:rPr>
          <w:rFonts w:ascii="Verdana" w:hAnsi="Verdana" w:cs="宋体"/>
          <w:color w:val="232323"/>
          <w:kern w:val="0"/>
          <w:szCs w:val="21"/>
        </w:rPr>
        <w:t>在指定的机器上、或指定的进程中、或指定的线程中。</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跟踪点</w:t>
      </w:r>
      <w:r w:rsidRPr="00E039A9">
        <w:rPr>
          <w:rFonts w:ascii="Verdana" w:hAnsi="Verdana" w:cs="宋体"/>
          <w:b/>
          <w:bCs/>
          <w:color w:val="333333"/>
          <w:kern w:val="0"/>
          <w:szCs w:val="21"/>
        </w:rPr>
        <w:t>—</w:t>
      </w:r>
      <w:r w:rsidRPr="00E039A9">
        <w:rPr>
          <w:rFonts w:ascii="Verdana" w:hAnsi="Verdana" w:cs="宋体"/>
          <w:b/>
          <w:bCs/>
          <w:color w:val="333333"/>
          <w:kern w:val="0"/>
          <w:szCs w:val="21"/>
        </w:rPr>
        <w:t>进入断点时的自定义操作</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许多人不知道</w:t>
      </w:r>
      <w:r w:rsidRPr="00E039A9">
        <w:rPr>
          <w:rFonts w:ascii="Verdana" w:hAnsi="Verdana" w:cs="宋体"/>
          <w:color w:val="232323"/>
          <w:kern w:val="0"/>
          <w:szCs w:val="21"/>
        </w:rPr>
        <w:t>“</w:t>
      </w:r>
      <w:r w:rsidRPr="00E039A9">
        <w:rPr>
          <w:rFonts w:ascii="Verdana" w:hAnsi="Verdana" w:cs="宋体"/>
          <w:color w:val="232323"/>
          <w:kern w:val="0"/>
          <w:szCs w:val="21"/>
        </w:rPr>
        <w:t>跟踪点</w:t>
      </w:r>
      <w:r w:rsidRPr="00E039A9">
        <w:rPr>
          <w:rFonts w:ascii="Verdana" w:hAnsi="Verdana" w:cs="宋体"/>
          <w:color w:val="232323"/>
          <w:kern w:val="0"/>
          <w:szCs w:val="21"/>
        </w:rPr>
        <w:t>(TrackPoints)”</w:t>
      </w:r>
      <w:r w:rsidRPr="00E039A9">
        <w:rPr>
          <w:rFonts w:ascii="Verdana" w:hAnsi="Verdana" w:cs="宋体"/>
          <w:color w:val="232323"/>
          <w:kern w:val="0"/>
          <w:szCs w:val="21"/>
        </w:rPr>
        <w:t>这个调试功能。</w:t>
      </w:r>
      <w:r w:rsidRPr="00E039A9">
        <w:rPr>
          <w:rFonts w:ascii="Verdana" w:hAnsi="Verdana" w:cs="宋体"/>
          <w:color w:val="232323"/>
          <w:kern w:val="0"/>
          <w:szCs w:val="21"/>
        </w:rPr>
        <w:t>“</w:t>
      </w:r>
      <w:r w:rsidRPr="00E039A9">
        <w:rPr>
          <w:rFonts w:ascii="Verdana" w:hAnsi="Verdana" w:cs="宋体"/>
          <w:color w:val="232323"/>
          <w:kern w:val="0"/>
          <w:szCs w:val="21"/>
        </w:rPr>
        <w:t>跟踪点</w:t>
      </w:r>
      <w:r w:rsidRPr="00E039A9">
        <w:rPr>
          <w:rFonts w:ascii="Verdana" w:hAnsi="Verdana" w:cs="宋体"/>
          <w:color w:val="232323"/>
          <w:kern w:val="0"/>
          <w:szCs w:val="21"/>
        </w:rPr>
        <w:t>“</w:t>
      </w:r>
      <w:r w:rsidRPr="00E039A9">
        <w:rPr>
          <w:rFonts w:ascii="Verdana" w:hAnsi="Verdana" w:cs="宋体"/>
          <w:color w:val="232323"/>
          <w:kern w:val="0"/>
          <w:szCs w:val="21"/>
        </w:rPr>
        <w:t>是种特殊的断点，当它被命中时，它会触发一系列自定义操作。如果你想观察程序的行为，而又不想中断调试的时候，这个功能尤其有用。</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p>
    <w:p w:rsidR="00E039A9" w:rsidRPr="00E039A9" w:rsidRDefault="00FD67B8"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5274310" cy="2575443"/>
            <wp:effectExtent l="19050" t="0" r="254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274310" cy="2575443"/>
                    </a:xfrm>
                    <a:prstGeom prst="rect">
                      <a:avLst/>
                    </a:prstGeom>
                    <a:noFill/>
                    <a:ln w="9525">
                      <a:noFill/>
                      <a:miter lim="800000"/>
                      <a:headEnd/>
                      <a:tailEnd/>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lastRenderedPageBreak/>
        <w:t xml:space="preserve">　　以上程序中，我们使用</w:t>
      </w:r>
      <w:r w:rsidRPr="00E039A9">
        <w:rPr>
          <w:rFonts w:ascii="Verdana" w:hAnsi="Verdana" w:cs="宋体"/>
          <w:color w:val="232323"/>
          <w:kern w:val="0"/>
          <w:szCs w:val="21"/>
        </w:rPr>
        <w:t xml:space="preserve">Console.WriteLine() </w:t>
      </w:r>
      <w:r w:rsidRPr="00E039A9">
        <w:rPr>
          <w:rFonts w:ascii="Verdana" w:hAnsi="Verdana" w:cs="宋体"/>
          <w:color w:val="232323"/>
          <w:kern w:val="0"/>
          <w:szCs w:val="21"/>
        </w:rPr>
        <w:t>输出针对特定输入值生成的最终斐波那契数列。如果希望在调试器里观察操作中每一次递归运算后的数列而又不实际中断程序运行，该怎么办呢？</w:t>
      </w:r>
      <w:r w:rsidRPr="00E039A9">
        <w:rPr>
          <w:rFonts w:ascii="Verdana" w:hAnsi="Verdana" w:cs="宋体"/>
          <w:color w:val="232323"/>
          <w:kern w:val="0"/>
          <w:szCs w:val="21"/>
        </w:rPr>
        <w:t>“</w:t>
      </w:r>
      <w:r w:rsidRPr="00E039A9">
        <w:rPr>
          <w:rFonts w:ascii="Verdana" w:hAnsi="Verdana" w:cs="宋体"/>
          <w:color w:val="232323"/>
          <w:kern w:val="0"/>
          <w:szCs w:val="21"/>
        </w:rPr>
        <w:t>跟踪点</w:t>
      </w:r>
      <w:r w:rsidRPr="00E039A9">
        <w:rPr>
          <w:rFonts w:ascii="Verdana" w:hAnsi="Verdana" w:cs="宋体"/>
          <w:color w:val="232323"/>
          <w:kern w:val="0"/>
          <w:szCs w:val="21"/>
        </w:rPr>
        <w:t>”</w:t>
      </w:r>
      <w:r w:rsidRPr="00E039A9">
        <w:rPr>
          <w:rFonts w:ascii="Verdana" w:hAnsi="Verdana" w:cs="宋体"/>
          <w:color w:val="232323"/>
          <w:kern w:val="0"/>
          <w:szCs w:val="21"/>
        </w:rPr>
        <w:t>可以轻松实现。</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设置跟踪点</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你可以在特定的行上，按</w:t>
      </w:r>
      <w:r w:rsidRPr="00E039A9">
        <w:rPr>
          <w:rFonts w:ascii="Verdana" w:hAnsi="Verdana" w:cs="宋体"/>
          <w:color w:val="232323"/>
          <w:kern w:val="0"/>
          <w:szCs w:val="21"/>
        </w:rPr>
        <w:t>F9</w:t>
      </w:r>
      <w:r w:rsidRPr="00E039A9">
        <w:rPr>
          <w:rFonts w:ascii="Verdana" w:hAnsi="Verdana" w:cs="宋体"/>
          <w:color w:val="232323"/>
          <w:kern w:val="0"/>
          <w:szCs w:val="21"/>
        </w:rPr>
        <w:t>加跟踪点。然后</w:t>
      </w:r>
      <w:r w:rsidRPr="00E039A9">
        <w:rPr>
          <w:rFonts w:ascii="Verdana" w:hAnsi="Verdana" w:cs="宋体"/>
          <w:color w:val="232323"/>
          <w:kern w:val="0"/>
          <w:szCs w:val="21"/>
        </w:rPr>
        <w:br/>
      </w:r>
      <w:r w:rsidRPr="00E039A9">
        <w:rPr>
          <w:rFonts w:ascii="Verdana" w:hAnsi="Verdana" w:cs="宋体"/>
          <w:color w:val="232323"/>
          <w:kern w:val="0"/>
          <w:szCs w:val="21"/>
        </w:rPr>
        <w:t xml:space="preserve">　　右击断点，在上下文菜单中选择</w:t>
      </w:r>
      <w:r w:rsidRPr="00E039A9">
        <w:rPr>
          <w:rFonts w:ascii="Verdana" w:hAnsi="Verdana" w:cs="宋体"/>
          <w:color w:val="232323"/>
          <w:kern w:val="0"/>
          <w:szCs w:val="21"/>
        </w:rPr>
        <w:t>“When Hit…”</w:t>
      </w:r>
      <w:r w:rsidRPr="00E039A9">
        <w:rPr>
          <w:rFonts w:ascii="Verdana" w:hAnsi="Verdana" w:cs="宋体"/>
          <w:color w:val="232323"/>
          <w:kern w:val="0"/>
          <w:szCs w:val="21"/>
        </w:rPr>
        <w:t>：</w:t>
      </w:r>
    </w:p>
    <w:p w:rsidR="00E039A9" w:rsidRPr="00E039A9" w:rsidRDefault="0098209A"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5274310" cy="150504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274310" cy="1505043"/>
                    </a:xfrm>
                    <a:prstGeom prst="rect">
                      <a:avLst/>
                    </a:prstGeom>
                    <a:noFill/>
                    <a:ln w="9525">
                      <a:noFill/>
                      <a:miter lim="800000"/>
                      <a:headEnd/>
                      <a:tailEnd/>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在弹出对话框上，你可以设置命中该断点时，所触发的事件。</w:t>
      </w:r>
    </w:p>
    <w:p w:rsidR="00E039A9" w:rsidRPr="00E039A9" w:rsidRDefault="0098209A"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4048125" cy="32480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048125" cy="3248025"/>
                    </a:xfrm>
                    <a:prstGeom prst="rect">
                      <a:avLst/>
                    </a:prstGeom>
                    <a:noFill/>
                    <a:ln w="9525">
                      <a:noFill/>
                      <a:miter lim="800000"/>
                      <a:headEnd/>
                      <a:tailEnd/>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在上面例子中，我们设定一旦命中断点时就打印追踪信息。注意，我们已经把局部变量</w:t>
      </w:r>
      <w:r w:rsidRPr="00E039A9">
        <w:rPr>
          <w:rFonts w:ascii="Verdana" w:hAnsi="Verdana" w:cs="宋体"/>
          <w:color w:val="232323"/>
          <w:kern w:val="0"/>
          <w:szCs w:val="21"/>
        </w:rPr>
        <w:t>“x”</w:t>
      </w:r>
      <w:r w:rsidRPr="00E039A9">
        <w:rPr>
          <w:rFonts w:ascii="Verdana" w:hAnsi="Verdana" w:cs="宋体"/>
          <w:color w:val="232323"/>
          <w:kern w:val="0"/>
          <w:szCs w:val="21"/>
        </w:rPr>
        <w:t>的值，作为追踪信息的一部分输出。局部变量可以通过</w:t>
      </w:r>
      <w:r w:rsidRPr="00E039A9">
        <w:rPr>
          <w:rFonts w:ascii="Verdana" w:hAnsi="Verdana" w:cs="宋体"/>
          <w:color w:val="232323"/>
          <w:kern w:val="0"/>
          <w:szCs w:val="21"/>
        </w:rPr>
        <w:t>{</w:t>
      </w:r>
      <w:r w:rsidRPr="00E039A9">
        <w:rPr>
          <w:rFonts w:ascii="Verdana" w:hAnsi="Verdana" w:cs="宋体"/>
          <w:color w:val="232323"/>
          <w:kern w:val="0"/>
          <w:szCs w:val="21"/>
        </w:rPr>
        <w:t>变量名</w:t>
      </w:r>
      <w:r w:rsidRPr="00E039A9">
        <w:rPr>
          <w:rFonts w:ascii="Verdana" w:hAnsi="Verdana" w:cs="宋体"/>
          <w:color w:val="232323"/>
          <w:kern w:val="0"/>
          <w:szCs w:val="21"/>
        </w:rPr>
        <w:t>}</w:t>
      </w:r>
      <w:r w:rsidRPr="00E039A9">
        <w:rPr>
          <w:rFonts w:ascii="Verdana" w:hAnsi="Verdana" w:cs="宋体"/>
          <w:color w:val="232323"/>
          <w:kern w:val="0"/>
          <w:szCs w:val="21"/>
        </w:rPr>
        <w:t>语法输出。你还可以利</w:t>
      </w:r>
      <w:r w:rsidRPr="00E039A9">
        <w:rPr>
          <w:rFonts w:ascii="Verdana" w:hAnsi="Verdana" w:cs="宋体"/>
          <w:color w:val="232323"/>
          <w:kern w:val="0"/>
          <w:szCs w:val="21"/>
        </w:rPr>
        <w:lastRenderedPageBreak/>
        <w:t>用系统内置的命令（</w:t>
      </w:r>
      <w:r w:rsidRPr="00E039A9">
        <w:rPr>
          <w:rFonts w:ascii="Verdana" w:hAnsi="Verdana" w:cs="宋体"/>
          <w:color w:val="232323"/>
          <w:kern w:val="0"/>
          <w:szCs w:val="21"/>
        </w:rPr>
        <w:t>$CALLER, $CALLSTACK, $FUNCTION</w:t>
      </w:r>
      <w:r w:rsidRPr="00E039A9">
        <w:rPr>
          <w:rFonts w:ascii="Verdana" w:hAnsi="Verdana" w:cs="宋体"/>
          <w:color w:val="232323"/>
          <w:kern w:val="0"/>
          <w:szCs w:val="21"/>
        </w:rPr>
        <w:t>等等），在追踪信息中输出常用的调试值。</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在上例中，我们同时选中了底端的</w:t>
      </w:r>
      <w:r w:rsidRPr="00E039A9">
        <w:rPr>
          <w:rFonts w:ascii="Verdana" w:hAnsi="Verdana" w:cs="宋体"/>
          <w:color w:val="232323"/>
          <w:kern w:val="0"/>
          <w:szCs w:val="21"/>
        </w:rPr>
        <w:t>“continue execution“</w:t>
      </w:r>
      <w:r w:rsidRPr="00E039A9">
        <w:rPr>
          <w:rFonts w:ascii="Verdana" w:hAnsi="Verdana" w:cs="宋体"/>
          <w:color w:val="232323"/>
          <w:kern w:val="0"/>
          <w:szCs w:val="21"/>
        </w:rPr>
        <w:t>选项，这说明我们不希望程序中断调试状态，而是继续运行。唯一的不同是：每次断点条件满足时，我们的自定义追踪信息都将被输出。</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现在当我们运行程序时，会发现自定义追踪信息自动显示在</w:t>
      </w:r>
      <w:r w:rsidRPr="00E039A9">
        <w:rPr>
          <w:rFonts w:ascii="Verdana" w:hAnsi="Verdana" w:cs="宋体"/>
          <w:color w:val="232323"/>
          <w:kern w:val="0"/>
          <w:szCs w:val="21"/>
        </w:rPr>
        <w:t>Visual Studio</w:t>
      </w:r>
      <w:r w:rsidRPr="00E039A9">
        <w:rPr>
          <w:rFonts w:ascii="Verdana" w:hAnsi="Verdana" w:cs="宋体"/>
          <w:color w:val="232323"/>
          <w:kern w:val="0"/>
          <w:szCs w:val="21"/>
        </w:rPr>
        <w:t>的</w:t>
      </w:r>
      <w:r w:rsidRPr="00E039A9">
        <w:rPr>
          <w:rFonts w:ascii="Verdana" w:hAnsi="Verdana" w:cs="宋体"/>
          <w:color w:val="232323"/>
          <w:kern w:val="0"/>
          <w:szCs w:val="21"/>
        </w:rPr>
        <w:t>“</w:t>
      </w:r>
      <w:r w:rsidRPr="00E039A9">
        <w:rPr>
          <w:rFonts w:ascii="Verdana" w:hAnsi="Verdana" w:cs="宋体"/>
          <w:color w:val="232323"/>
          <w:kern w:val="0"/>
          <w:szCs w:val="21"/>
        </w:rPr>
        <w:t>输出</w:t>
      </w:r>
      <w:r w:rsidRPr="00E039A9">
        <w:rPr>
          <w:rFonts w:ascii="Verdana" w:hAnsi="Verdana" w:cs="宋体"/>
          <w:color w:val="232323"/>
          <w:kern w:val="0"/>
          <w:szCs w:val="21"/>
        </w:rPr>
        <w:t>“</w:t>
      </w:r>
      <w:r w:rsidRPr="00E039A9">
        <w:rPr>
          <w:rFonts w:ascii="Verdana" w:hAnsi="Verdana" w:cs="宋体"/>
          <w:color w:val="232323"/>
          <w:kern w:val="0"/>
          <w:szCs w:val="21"/>
        </w:rPr>
        <w:t>窗口里。这让我们很容易看到程序的递归调用过程：</w:t>
      </w:r>
    </w:p>
    <w:p w:rsidR="00E039A9" w:rsidRPr="00E039A9" w:rsidRDefault="00347B4D"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5274310" cy="2174742"/>
            <wp:effectExtent l="19050" t="0" r="254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5274310" cy="2174742"/>
                    </a:xfrm>
                    <a:prstGeom prst="rect">
                      <a:avLst/>
                    </a:prstGeom>
                    <a:noFill/>
                    <a:ln w="9525">
                      <a:noFill/>
                      <a:miter lim="800000"/>
                      <a:headEnd/>
                      <a:tailEnd/>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你也可以选择往应用程序中添加一个自定义追踪信息的监听器。这时追踪点的输出信息将通过它输出，而不是</w:t>
      </w:r>
      <w:r w:rsidRPr="00E039A9">
        <w:rPr>
          <w:rFonts w:ascii="Verdana" w:hAnsi="Verdana" w:cs="宋体"/>
          <w:color w:val="232323"/>
          <w:kern w:val="0"/>
          <w:szCs w:val="21"/>
        </w:rPr>
        <w:t>Visual Studio</w:t>
      </w:r>
      <w:r w:rsidRPr="00E039A9">
        <w:rPr>
          <w:rFonts w:ascii="Verdana" w:hAnsi="Verdana" w:cs="宋体"/>
          <w:color w:val="232323"/>
          <w:kern w:val="0"/>
          <w:szCs w:val="21"/>
        </w:rPr>
        <w:t>的</w:t>
      </w:r>
      <w:r w:rsidRPr="00E039A9">
        <w:rPr>
          <w:rFonts w:ascii="Verdana" w:hAnsi="Verdana" w:cs="宋体"/>
          <w:color w:val="232323"/>
          <w:kern w:val="0"/>
          <w:szCs w:val="21"/>
        </w:rPr>
        <w:t>“</w:t>
      </w:r>
      <w:r w:rsidRPr="00E039A9">
        <w:rPr>
          <w:rFonts w:ascii="Verdana" w:hAnsi="Verdana" w:cs="宋体"/>
          <w:color w:val="232323"/>
          <w:kern w:val="0"/>
          <w:szCs w:val="21"/>
        </w:rPr>
        <w:t>输出</w:t>
      </w:r>
      <w:r w:rsidRPr="00E039A9">
        <w:rPr>
          <w:rFonts w:ascii="Verdana" w:hAnsi="Verdana" w:cs="宋体"/>
          <w:color w:val="232323"/>
          <w:kern w:val="0"/>
          <w:szCs w:val="21"/>
        </w:rPr>
        <w:t>“</w:t>
      </w:r>
      <w:r w:rsidRPr="00E039A9">
        <w:rPr>
          <w:rFonts w:ascii="Verdana" w:hAnsi="Verdana" w:cs="宋体"/>
          <w:color w:val="232323"/>
          <w:kern w:val="0"/>
          <w:szCs w:val="21"/>
        </w:rPr>
        <w:t>窗口。</w:t>
      </w:r>
    </w:p>
    <w:p w:rsidR="00E039A9" w:rsidRPr="00E039A9" w:rsidRDefault="00E039A9" w:rsidP="0098209A">
      <w:pPr>
        <w:widowControl/>
        <w:shd w:val="clear" w:color="auto" w:fill="FAFFFF"/>
        <w:spacing w:before="75" w:after="75" w:line="480" w:lineRule="auto"/>
        <w:jc w:val="left"/>
        <w:rPr>
          <w:ins w:id="0" w:author="Unknown"/>
          <w:rFonts w:ascii="Verdana" w:hAnsi="Verdana" w:cs="宋体"/>
          <w:color w:val="232323"/>
          <w:kern w:val="0"/>
          <w:sz w:val="18"/>
          <w:szCs w:val="18"/>
        </w:rPr>
      </w:pPr>
      <w:r w:rsidRPr="00E039A9">
        <w:rPr>
          <w:rFonts w:ascii="Verdana" w:hAnsi="Verdana" w:cs="宋体"/>
          <w:color w:val="232323"/>
          <w:kern w:val="0"/>
          <w:szCs w:val="21"/>
        </w:rPr>
        <w:t xml:space="preserve">　　</w:t>
      </w:r>
      <w:bookmarkStart w:id="1" w:name="_GoBack"/>
      <w:bookmarkEnd w:id="1"/>
    </w:p>
    <w:p w:rsidR="00CB32FE" w:rsidRDefault="00CB32FE"/>
    <w:sectPr w:rsidR="00CB32FE" w:rsidSect="00484C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1D9" w:rsidRDefault="003D61D9" w:rsidP="00D02287">
      <w:r>
        <w:separator/>
      </w:r>
    </w:p>
  </w:endnote>
  <w:endnote w:type="continuationSeparator" w:id="1">
    <w:p w:rsidR="003D61D9" w:rsidRDefault="003D61D9" w:rsidP="00D022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1D9" w:rsidRDefault="003D61D9" w:rsidP="00D02287">
      <w:r>
        <w:separator/>
      </w:r>
    </w:p>
  </w:footnote>
  <w:footnote w:type="continuationSeparator" w:id="1">
    <w:p w:rsidR="003D61D9" w:rsidRDefault="003D61D9" w:rsidP="00D022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B683C"/>
    <w:multiLevelType w:val="multilevel"/>
    <w:tmpl w:val="430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A3748"/>
    <w:multiLevelType w:val="multilevel"/>
    <w:tmpl w:val="1A7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07BCD"/>
    <w:multiLevelType w:val="multilevel"/>
    <w:tmpl w:val="93A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7C2644"/>
    <w:multiLevelType w:val="multilevel"/>
    <w:tmpl w:val="8F32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C52A6"/>
    <w:multiLevelType w:val="multilevel"/>
    <w:tmpl w:val="D91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79BC"/>
    <w:rsid w:val="00050589"/>
    <w:rsid w:val="00062483"/>
    <w:rsid w:val="000A0335"/>
    <w:rsid w:val="000A6D2E"/>
    <w:rsid w:val="00127540"/>
    <w:rsid w:val="0014124F"/>
    <w:rsid w:val="001462F7"/>
    <w:rsid w:val="001832A0"/>
    <w:rsid w:val="001F2601"/>
    <w:rsid w:val="00206A3E"/>
    <w:rsid w:val="0026035F"/>
    <w:rsid w:val="00290F13"/>
    <w:rsid w:val="002D7777"/>
    <w:rsid w:val="00347B4D"/>
    <w:rsid w:val="003A231F"/>
    <w:rsid w:val="003D61D9"/>
    <w:rsid w:val="00442474"/>
    <w:rsid w:val="00484C85"/>
    <w:rsid w:val="004D1C86"/>
    <w:rsid w:val="005404FB"/>
    <w:rsid w:val="005D1F8E"/>
    <w:rsid w:val="0066274F"/>
    <w:rsid w:val="006C0AEC"/>
    <w:rsid w:val="006F3017"/>
    <w:rsid w:val="00742DB8"/>
    <w:rsid w:val="00771B5E"/>
    <w:rsid w:val="0078562B"/>
    <w:rsid w:val="008B0BB2"/>
    <w:rsid w:val="009076BC"/>
    <w:rsid w:val="009239BE"/>
    <w:rsid w:val="009375A5"/>
    <w:rsid w:val="0098209A"/>
    <w:rsid w:val="00983989"/>
    <w:rsid w:val="00987FA4"/>
    <w:rsid w:val="00A920C3"/>
    <w:rsid w:val="00AA793C"/>
    <w:rsid w:val="00AD3982"/>
    <w:rsid w:val="00B023CD"/>
    <w:rsid w:val="00B40028"/>
    <w:rsid w:val="00BB79BC"/>
    <w:rsid w:val="00C40053"/>
    <w:rsid w:val="00C47AD3"/>
    <w:rsid w:val="00C82CF6"/>
    <w:rsid w:val="00CB32FE"/>
    <w:rsid w:val="00CD5111"/>
    <w:rsid w:val="00CF450C"/>
    <w:rsid w:val="00D02287"/>
    <w:rsid w:val="00DE12C3"/>
    <w:rsid w:val="00E039A9"/>
    <w:rsid w:val="00E867BE"/>
    <w:rsid w:val="00E95B44"/>
    <w:rsid w:val="00EA3306"/>
    <w:rsid w:val="00F66F29"/>
    <w:rsid w:val="00F97D8B"/>
    <w:rsid w:val="00FA57BC"/>
    <w:rsid w:val="00FD67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4C85"/>
    <w:pPr>
      <w:widowControl w:val="0"/>
      <w:jc w:val="both"/>
    </w:pPr>
    <w:rPr>
      <w:kern w:val="2"/>
      <w:sz w:val="21"/>
      <w:szCs w:val="24"/>
    </w:rPr>
  </w:style>
  <w:style w:type="paragraph" w:styleId="1">
    <w:name w:val="heading 1"/>
    <w:basedOn w:val="a"/>
    <w:link w:val="1Char"/>
    <w:uiPriority w:val="9"/>
    <w:qFormat/>
    <w:rsid w:val="00E039A9"/>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0505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39A9"/>
    <w:rPr>
      <w:rFonts w:ascii="宋体" w:hAnsi="宋体" w:cs="宋体"/>
      <w:b/>
      <w:bCs/>
      <w:kern w:val="36"/>
      <w:sz w:val="48"/>
      <w:szCs w:val="48"/>
    </w:rPr>
  </w:style>
  <w:style w:type="character" w:styleId="a3">
    <w:name w:val="Hyperlink"/>
    <w:basedOn w:val="a0"/>
    <w:uiPriority w:val="99"/>
    <w:unhideWhenUsed/>
    <w:rsid w:val="00E039A9"/>
    <w:rPr>
      <w:strike w:val="0"/>
      <w:dstrike w:val="0"/>
      <w:color w:val="1A64A2"/>
      <w:u w:val="none"/>
      <w:effect w:val="none"/>
    </w:rPr>
  </w:style>
  <w:style w:type="character" w:styleId="a4">
    <w:name w:val="Strong"/>
    <w:basedOn w:val="a0"/>
    <w:uiPriority w:val="22"/>
    <w:qFormat/>
    <w:rsid w:val="00E039A9"/>
    <w:rPr>
      <w:b/>
      <w:bCs/>
    </w:rPr>
  </w:style>
  <w:style w:type="character" w:customStyle="1" w:styleId="nav2">
    <w:name w:val="nav2"/>
    <w:basedOn w:val="a0"/>
    <w:rsid w:val="00E039A9"/>
    <w:rPr>
      <w:color w:val="FFFFFF"/>
      <w:sz w:val="21"/>
      <w:szCs w:val="21"/>
    </w:rPr>
  </w:style>
  <w:style w:type="paragraph" w:styleId="z-">
    <w:name w:val="HTML Top of Form"/>
    <w:basedOn w:val="a"/>
    <w:next w:val="a"/>
    <w:link w:val="z-Char"/>
    <w:hidden/>
    <w:uiPriority w:val="99"/>
    <w:unhideWhenUsed/>
    <w:rsid w:val="00E039A9"/>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E039A9"/>
    <w:rPr>
      <w:rFonts w:ascii="Arial" w:hAnsi="Arial" w:cs="Arial"/>
      <w:vanish/>
      <w:sz w:val="16"/>
      <w:szCs w:val="16"/>
    </w:rPr>
  </w:style>
  <w:style w:type="paragraph" w:styleId="z-0">
    <w:name w:val="HTML Bottom of Form"/>
    <w:basedOn w:val="a"/>
    <w:next w:val="a"/>
    <w:link w:val="z-Char0"/>
    <w:hidden/>
    <w:uiPriority w:val="99"/>
    <w:unhideWhenUsed/>
    <w:rsid w:val="00E039A9"/>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E039A9"/>
    <w:rPr>
      <w:rFonts w:ascii="Arial" w:hAnsi="Arial" w:cs="Arial"/>
      <w:vanish/>
      <w:sz w:val="16"/>
      <w:szCs w:val="16"/>
    </w:rPr>
  </w:style>
  <w:style w:type="paragraph" w:styleId="a5">
    <w:name w:val="Balloon Text"/>
    <w:basedOn w:val="a"/>
    <w:link w:val="Char"/>
    <w:rsid w:val="00E039A9"/>
    <w:rPr>
      <w:sz w:val="18"/>
      <w:szCs w:val="18"/>
    </w:rPr>
  </w:style>
  <w:style w:type="character" w:customStyle="1" w:styleId="Char">
    <w:name w:val="批注框文本 Char"/>
    <w:basedOn w:val="a0"/>
    <w:link w:val="a5"/>
    <w:rsid w:val="00E039A9"/>
    <w:rPr>
      <w:kern w:val="2"/>
      <w:sz w:val="18"/>
      <w:szCs w:val="18"/>
    </w:rPr>
  </w:style>
  <w:style w:type="paragraph" w:styleId="a6">
    <w:name w:val="header"/>
    <w:basedOn w:val="a"/>
    <w:link w:val="Char0"/>
    <w:rsid w:val="00D022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02287"/>
    <w:rPr>
      <w:kern w:val="2"/>
      <w:sz w:val="18"/>
      <w:szCs w:val="18"/>
    </w:rPr>
  </w:style>
  <w:style w:type="paragraph" w:styleId="a7">
    <w:name w:val="footer"/>
    <w:basedOn w:val="a"/>
    <w:link w:val="Char1"/>
    <w:rsid w:val="00D02287"/>
    <w:pPr>
      <w:tabs>
        <w:tab w:val="center" w:pos="4153"/>
        <w:tab w:val="right" w:pos="8306"/>
      </w:tabs>
      <w:snapToGrid w:val="0"/>
      <w:jc w:val="left"/>
    </w:pPr>
    <w:rPr>
      <w:sz w:val="18"/>
      <w:szCs w:val="18"/>
    </w:rPr>
  </w:style>
  <w:style w:type="character" w:customStyle="1" w:styleId="Char1">
    <w:name w:val="页脚 Char"/>
    <w:basedOn w:val="a0"/>
    <w:link w:val="a7"/>
    <w:rsid w:val="00D02287"/>
    <w:rPr>
      <w:kern w:val="2"/>
      <w:sz w:val="18"/>
      <w:szCs w:val="18"/>
    </w:rPr>
  </w:style>
  <w:style w:type="paragraph" w:styleId="a8">
    <w:name w:val="Normal (Web)"/>
    <w:basedOn w:val="a"/>
    <w:uiPriority w:val="99"/>
    <w:unhideWhenUsed/>
    <w:rsid w:val="00442474"/>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semiHidden/>
    <w:rsid w:val="00050589"/>
    <w:rPr>
      <w:rFonts w:asciiTheme="majorHAnsi" w:eastAsiaTheme="majorEastAsia" w:hAnsiTheme="majorHAnsi" w:cstheme="majorBidi"/>
      <w:b/>
      <w:bCs/>
      <w:kern w:val="2"/>
      <w:sz w:val="32"/>
      <w:szCs w:val="32"/>
    </w:rPr>
  </w:style>
  <w:style w:type="paragraph" w:styleId="a9">
    <w:name w:val="Plain Text"/>
    <w:basedOn w:val="a"/>
    <w:link w:val="Char2"/>
    <w:rsid w:val="00FA57BC"/>
    <w:rPr>
      <w:rFonts w:ascii="宋体" w:hAnsi="Courier New" w:cs="Courier New"/>
      <w:szCs w:val="21"/>
    </w:rPr>
  </w:style>
  <w:style w:type="character" w:customStyle="1" w:styleId="Char2">
    <w:name w:val="纯文本 Char"/>
    <w:basedOn w:val="a0"/>
    <w:link w:val="a9"/>
    <w:rsid w:val="00FA57BC"/>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E039A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39A9"/>
    <w:rPr>
      <w:rFonts w:ascii="宋体" w:hAnsi="宋体" w:cs="宋体"/>
      <w:b/>
      <w:bCs/>
      <w:kern w:val="36"/>
      <w:sz w:val="48"/>
      <w:szCs w:val="48"/>
    </w:rPr>
  </w:style>
  <w:style w:type="character" w:styleId="a3">
    <w:name w:val="Hyperlink"/>
    <w:basedOn w:val="a0"/>
    <w:uiPriority w:val="99"/>
    <w:unhideWhenUsed/>
    <w:rsid w:val="00E039A9"/>
    <w:rPr>
      <w:strike w:val="0"/>
      <w:dstrike w:val="0"/>
      <w:color w:val="1A64A2"/>
      <w:u w:val="none"/>
      <w:effect w:val="none"/>
    </w:rPr>
  </w:style>
  <w:style w:type="character" w:styleId="a4">
    <w:name w:val="Strong"/>
    <w:basedOn w:val="a0"/>
    <w:uiPriority w:val="22"/>
    <w:qFormat/>
    <w:rsid w:val="00E039A9"/>
    <w:rPr>
      <w:b/>
      <w:bCs/>
    </w:rPr>
  </w:style>
  <w:style w:type="character" w:customStyle="1" w:styleId="nav2">
    <w:name w:val="nav2"/>
    <w:basedOn w:val="a0"/>
    <w:rsid w:val="00E039A9"/>
    <w:rPr>
      <w:color w:val="FFFFFF"/>
      <w:sz w:val="21"/>
      <w:szCs w:val="21"/>
    </w:rPr>
  </w:style>
  <w:style w:type="paragraph" w:styleId="z-">
    <w:name w:val="HTML Top of Form"/>
    <w:basedOn w:val="a"/>
    <w:next w:val="a"/>
    <w:link w:val="z-Char"/>
    <w:hidden/>
    <w:uiPriority w:val="99"/>
    <w:unhideWhenUsed/>
    <w:rsid w:val="00E039A9"/>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E039A9"/>
    <w:rPr>
      <w:rFonts w:ascii="Arial" w:hAnsi="Arial" w:cs="Arial"/>
      <w:vanish/>
      <w:sz w:val="16"/>
      <w:szCs w:val="16"/>
    </w:rPr>
  </w:style>
  <w:style w:type="paragraph" w:styleId="z-0">
    <w:name w:val="HTML Bottom of Form"/>
    <w:basedOn w:val="a"/>
    <w:next w:val="a"/>
    <w:link w:val="z-Char0"/>
    <w:hidden/>
    <w:uiPriority w:val="99"/>
    <w:unhideWhenUsed/>
    <w:rsid w:val="00E039A9"/>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E039A9"/>
    <w:rPr>
      <w:rFonts w:ascii="Arial" w:hAnsi="Arial" w:cs="Arial"/>
      <w:vanish/>
      <w:sz w:val="16"/>
      <w:szCs w:val="16"/>
    </w:rPr>
  </w:style>
  <w:style w:type="paragraph" w:styleId="a5">
    <w:name w:val="Balloon Text"/>
    <w:basedOn w:val="a"/>
    <w:link w:val="Char"/>
    <w:rsid w:val="00E039A9"/>
    <w:rPr>
      <w:sz w:val="18"/>
      <w:szCs w:val="18"/>
    </w:rPr>
  </w:style>
  <w:style w:type="character" w:customStyle="1" w:styleId="Char">
    <w:name w:val="批注框文本 Char"/>
    <w:basedOn w:val="a0"/>
    <w:link w:val="a5"/>
    <w:rsid w:val="00E039A9"/>
    <w:rPr>
      <w:kern w:val="2"/>
      <w:sz w:val="18"/>
      <w:szCs w:val="18"/>
    </w:rPr>
  </w:style>
</w:styles>
</file>

<file path=word/webSettings.xml><?xml version="1.0" encoding="utf-8"?>
<w:webSettings xmlns:r="http://schemas.openxmlformats.org/officeDocument/2006/relationships" xmlns:w="http://schemas.openxmlformats.org/wordprocessingml/2006/main">
  <w:divs>
    <w:div w:id="311064816">
      <w:bodyDiv w:val="1"/>
      <w:marLeft w:val="0"/>
      <w:marRight w:val="0"/>
      <w:marTop w:val="0"/>
      <w:marBottom w:val="0"/>
      <w:divBdr>
        <w:top w:val="none" w:sz="0" w:space="0" w:color="auto"/>
        <w:left w:val="none" w:sz="0" w:space="0" w:color="auto"/>
        <w:bottom w:val="none" w:sz="0" w:space="0" w:color="auto"/>
        <w:right w:val="none" w:sz="0" w:space="0" w:color="auto"/>
      </w:divBdr>
      <w:divsChild>
        <w:div w:id="540241715">
          <w:marLeft w:val="0"/>
          <w:marRight w:val="0"/>
          <w:marTop w:val="0"/>
          <w:marBottom w:val="0"/>
          <w:divBdr>
            <w:top w:val="none" w:sz="0" w:space="0" w:color="auto"/>
            <w:left w:val="none" w:sz="0" w:space="0" w:color="auto"/>
            <w:bottom w:val="none" w:sz="0" w:space="0" w:color="auto"/>
            <w:right w:val="none" w:sz="0" w:space="0" w:color="auto"/>
          </w:divBdr>
          <w:divsChild>
            <w:div w:id="1671057574">
              <w:marLeft w:val="0"/>
              <w:marRight w:val="0"/>
              <w:marTop w:val="0"/>
              <w:marBottom w:val="0"/>
              <w:divBdr>
                <w:top w:val="none" w:sz="0" w:space="0" w:color="auto"/>
                <w:left w:val="none" w:sz="0" w:space="0" w:color="auto"/>
                <w:bottom w:val="none" w:sz="0" w:space="0" w:color="auto"/>
                <w:right w:val="none" w:sz="0" w:space="0" w:color="auto"/>
              </w:divBdr>
              <w:divsChild>
                <w:div w:id="1948199311">
                  <w:marLeft w:val="0"/>
                  <w:marRight w:val="0"/>
                  <w:marTop w:val="0"/>
                  <w:marBottom w:val="0"/>
                  <w:divBdr>
                    <w:top w:val="none" w:sz="0" w:space="0" w:color="auto"/>
                    <w:left w:val="none" w:sz="0" w:space="0" w:color="auto"/>
                    <w:bottom w:val="none" w:sz="0" w:space="0" w:color="auto"/>
                    <w:right w:val="none" w:sz="0" w:space="0" w:color="auto"/>
                  </w:divBdr>
                  <w:divsChild>
                    <w:div w:id="429394597">
                      <w:marLeft w:val="0"/>
                      <w:marRight w:val="0"/>
                      <w:marTop w:val="0"/>
                      <w:marBottom w:val="0"/>
                      <w:divBdr>
                        <w:top w:val="none" w:sz="0" w:space="0" w:color="auto"/>
                        <w:left w:val="none" w:sz="0" w:space="0" w:color="auto"/>
                        <w:bottom w:val="none" w:sz="0" w:space="0" w:color="auto"/>
                        <w:right w:val="none" w:sz="0" w:space="0" w:color="auto"/>
                      </w:divBdr>
                      <w:divsChild>
                        <w:div w:id="452556535">
                          <w:marLeft w:val="0"/>
                          <w:marRight w:val="0"/>
                          <w:marTop w:val="0"/>
                          <w:marBottom w:val="0"/>
                          <w:divBdr>
                            <w:top w:val="none" w:sz="0" w:space="0" w:color="auto"/>
                            <w:left w:val="none" w:sz="0" w:space="0" w:color="auto"/>
                            <w:bottom w:val="none" w:sz="0" w:space="0" w:color="auto"/>
                            <w:right w:val="none" w:sz="0" w:space="0" w:color="auto"/>
                          </w:divBdr>
                          <w:divsChild>
                            <w:div w:id="6834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72393">
      <w:bodyDiv w:val="1"/>
      <w:marLeft w:val="0"/>
      <w:marRight w:val="0"/>
      <w:marTop w:val="0"/>
      <w:marBottom w:val="0"/>
      <w:divBdr>
        <w:top w:val="none" w:sz="0" w:space="0" w:color="auto"/>
        <w:left w:val="none" w:sz="0" w:space="0" w:color="auto"/>
        <w:bottom w:val="none" w:sz="0" w:space="0" w:color="auto"/>
        <w:right w:val="none" w:sz="0" w:space="0" w:color="auto"/>
      </w:divBdr>
      <w:divsChild>
        <w:div w:id="196967103">
          <w:marLeft w:val="0"/>
          <w:marRight w:val="0"/>
          <w:marTop w:val="15"/>
          <w:marBottom w:val="0"/>
          <w:divBdr>
            <w:top w:val="none" w:sz="0" w:space="0" w:color="auto"/>
            <w:left w:val="none" w:sz="0" w:space="0" w:color="auto"/>
            <w:bottom w:val="none" w:sz="0" w:space="0" w:color="auto"/>
            <w:right w:val="none" w:sz="0" w:space="0" w:color="auto"/>
          </w:divBdr>
        </w:div>
        <w:div w:id="326323708">
          <w:marLeft w:val="0"/>
          <w:marRight w:val="0"/>
          <w:marTop w:val="0"/>
          <w:marBottom w:val="30"/>
          <w:divBdr>
            <w:top w:val="none" w:sz="0" w:space="0" w:color="auto"/>
            <w:left w:val="none" w:sz="0" w:space="0" w:color="auto"/>
            <w:bottom w:val="none" w:sz="0" w:space="0" w:color="auto"/>
            <w:right w:val="none" w:sz="0" w:space="0" w:color="auto"/>
          </w:divBdr>
        </w:div>
        <w:div w:id="1489395687">
          <w:marLeft w:val="0"/>
          <w:marRight w:val="0"/>
          <w:marTop w:val="100"/>
          <w:marBottom w:val="100"/>
          <w:divBdr>
            <w:top w:val="none" w:sz="0" w:space="0" w:color="auto"/>
            <w:left w:val="none" w:sz="0" w:space="0" w:color="auto"/>
            <w:bottom w:val="none" w:sz="0" w:space="0" w:color="auto"/>
            <w:right w:val="none" w:sz="0" w:space="0" w:color="auto"/>
          </w:divBdr>
          <w:divsChild>
            <w:div w:id="486435343">
              <w:marLeft w:val="0"/>
              <w:marRight w:val="0"/>
              <w:marTop w:val="0"/>
              <w:marBottom w:val="0"/>
              <w:divBdr>
                <w:top w:val="none" w:sz="0" w:space="0" w:color="auto"/>
                <w:left w:val="none" w:sz="0" w:space="0" w:color="auto"/>
                <w:bottom w:val="none" w:sz="0" w:space="0" w:color="auto"/>
                <w:right w:val="none" w:sz="0" w:space="0" w:color="auto"/>
              </w:divBdr>
              <w:divsChild>
                <w:div w:id="695158046">
                  <w:marLeft w:val="0"/>
                  <w:marRight w:val="0"/>
                  <w:marTop w:val="0"/>
                  <w:marBottom w:val="0"/>
                  <w:divBdr>
                    <w:top w:val="none" w:sz="0" w:space="0" w:color="auto"/>
                    <w:left w:val="none" w:sz="0" w:space="0" w:color="auto"/>
                    <w:bottom w:val="none" w:sz="0" w:space="0" w:color="auto"/>
                    <w:right w:val="none" w:sz="0" w:space="0" w:color="auto"/>
                  </w:divBdr>
                </w:div>
              </w:divsChild>
            </w:div>
            <w:div w:id="1954825890">
              <w:marLeft w:val="0"/>
              <w:marRight w:val="0"/>
              <w:marTop w:val="0"/>
              <w:marBottom w:val="0"/>
              <w:divBdr>
                <w:top w:val="none" w:sz="0" w:space="0" w:color="auto"/>
                <w:left w:val="none" w:sz="0" w:space="0" w:color="auto"/>
                <w:bottom w:val="none" w:sz="0" w:space="0" w:color="auto"/>
                <w:right w:val="none" w:sz="0" w:space="0" w:color="auto"/>
              </w:divBdr>
            </w:div>
            <w:div w:id="2166931">
              <w:marLeft w:val="0"/>
              <w:marRight w:val="0"/>
              <w:marTop w:val="150"/>
              <w:marBottom w:val="150"/>
              <w:divBdr>
                <w:top w:val="single" w:sz="6" w:space="0" w:color="E6E6E6"/>
                <w:left w:val="single" w:sz="6" w:space="0" w:color="E6E6E6"/>
                <w:bottom w:val="single" w:sz="6" w:space="0" w:color="E6E6E6"/>
                <w:right w:val="single" w:sz="6" w:space="0" w:color="E6E6E6"/>
              </w:divBdr>
              <w:divsChild>
                <w:div w:id="1312170900">
                  <w:marLeft w:val="0"/>
                  <w:marRight w:val="0"/>
                  <w:marTop w:val="0"/>
                  <w:marBottom w:val="0"/>
                  <w:divBdr>
                    <w:top w:val="none" w:sz="0" w:space="0" w:color="auto"/>
                    <w:left w:val="none" w:sz="0" w:space="0" w:color="auto"/>
                    <w:bottom w:val="none" w:sz="0" w:space="0" w:color="auto"/>
                    <w:right w:val="none" w:sz="0" w:space="0" w:color="auto"/>
                  </w:divBdr>
                </w:div>
              </w:divsChild>
            </w:div>
            <w:div w:id="1517425672">
              <w:marLeft w:val="0"/>
              <w:marRight w:val="0"/>
              <w:marTop w:val="75"/>
              <w:marBottom w:val="375"/>
              <w:divBdr>
                <w:top w:val="none" w:sz="0" w:space="0" w:color="auto"/>
                <w:left w:val="none" w:sz="0" w:space="0" w:color="auto"/>
                <w:bottom w:val="none" w:sz="0" w:space="0" w:color="auto"/>
                <w:right w:val="none" w:sz="0" w:space="0" w:color="auto"/>
              </w:divBdr>
            </w:div>
            <w:div w:id="1708943272">
              <w:marLeft w:val="225"/>
              <w:marRight w:val="150"/>
              <w:marTop w:val="0"/>
              <w:marBottom w:val="0"/>
              <w:divBdr>
                <w:top w:val="none" w:sz="0" w:space="0" w:color="auto"/>
                <w:left w:val="none" w:sz="0" w:space="0" w:color="auto"/>
                <w:bottom w:val="none" w:sz="0" w:space="0" w:color="auto"/>
                <w:right w:val="none" w:sz="0" w:space="0" w:color="auto"/>
              </w:divBdr>
              <w:divsChild>
                <w:div w:id="316081809">
                  <w:marLeft w:val="0"/>
                  <w:marRight w:val="0"/>
                  <w:marTop w:val="0"/>
                  <w:marBottom w:val="0"/>
                  <w:divBdr>
                    <w:top w:val="single" w:sz="6" w:space="4" w:color="CCCCCC"/>
                    <w:left w:val="single" w:sz="6" w:space="4" w:color="CCCCCC"/>
                    <w:bottom w:val="single" w:sz="6" w:space="4" w:color="CCCCCC"/>
                    <w:right w:val="single" w:sz="6" w:space="4" w:color="CCCCCC"/>
                  </w:divBdr>
                  <w:divsChild>
                    <w:div w:id="4017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663">
              <w:marLeft w:val="0"/>
              <w:marRight w:val="0"/>
              <w:marTop w:val="0"/>
              <w:marBottom w:val="0"/>
              <w:divBdr>
                <w:top w:val="none" w:sz="0" w:space="0" w:color="auto"/>
                <w:left w:val="none" w:sz="0" w:space="0" w:color="auto"/>
                <w:bottom w:val="none" w:sz="0" w:space="0" w:color="auto"/>
                <w:right w:val="none" w:sz="0" w:space="0" w:color="auto"/>
              </w:divBdr>
              <w:divsChild>
                <w:div w:id="755711292">
                  <w:marLeft w:val="330"/>
                  <w:marRight w:val="0"/>
                  <w:marTop w:val="0"/>
                  <w:marBottom w:val="150"/>
                  <w:divBdr>
                    <w:top w:val="none" w:sz="0" w:space="0" w:color="auto"/>
                    <w:left w:val="none" w:sz="0" w:space="0" w:color="auto"/>
                    <w:bottom w:val="none" w:sz="0" w:space="0" w:color="auto"/>
                    <w:right w:val="none" w:sz="0" w:space="0" w:color="auto"/>
                  </w:divBdr>
                </w:div>
              </w:divsChild>
            </w:div>
            <w:div w:id="1131171091">
              <w:marLeft w:val="0"/>
              <w:marRight w:val="0"/>
              <w:marTop w:val="0"/>
              <w:marBottom w:val="0"/>
              <w:divBdr>
                <w:top w:val="none" w:sz="0" w:space="0" w:color="auto"/>
                <w:left w:val="none" w:sz="0" w:space="0" w:color="auto"/>
                <w:bottom w:val="none" w:sz="0" w:space="0" w:color="auto"/>
                <w:right w:val="none" w:sz="0" w:space="0" w:color="auto"/>
              </w:divBdr>
              <w:divsChild>
                <w:div w:id="1985504068">
                  <w:marLeft w:val="330"/>
                  <w:marRight w:val="0"/>
                  <w:marTop w:val="0"/>
                  <w:marBottom w:val="150"/>
                  <w:divBdr>
                    <w:top w:val="none" w:sz="0" w:space="0" w:color="auto"/>
                    <w:left w:val="none" w:sz="0" w:space="0" w:color="auto"/>
                    <w:bottom w:val="none" w:sz="0" w:space="0" w:color="auto"/>
                    <w:right w:val="none" w:sz="0" w:space="0" w:color="auto"/>
                  </w:divBdr>
                  <w:divsChild>
                    <w:div w:id="156203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96377">
              <w:marLeft w:val="225"/>
              <w:marRight w:val="150"/>
              <w:marTop w:val="300"/>
              <w:marBottom w:val="150"/>
              <w:divBdr>
                <w:top w:val="dotted" w:sz="6" w:space="4" w:color="CCCCCC"/>
                <w:left w:val="none" w:sz="0" w:space="0" w:color="auto"/>
                <w:bottom w:val="dotted" w:sz="6" w:space="4" w:color="CCCCCC"/>
                <w:right w:val="none" w:sz="0" w:space="0" w:color="auto"/>
              </w:divBdr>
            </w:div>
            <w:div w:id="572545784">
              <w:marLeft w:val="0"/>
              <w:marRight w:val="0"/>
              <w:marTop w:val="0"/>
              <w:marBottom w:val="0"/>
              <w:divBdr>
                <w:top w:val="none" w:sz="0" w:space="0" w:color="auto"/>
                <w:left w:val="none" w:sz="0" w:space="0" w:color="auto"/>
                <w:bottom w:val="none" w:sz="0" w:space="0" w:color="auto"/>
                <w:right w:val="none" w:sz="0" w:space="0" w:color="auto"/>
              </w:divBdr>
            </w:div>
            <w:div w:id="149711344">
              <w:marLeft w:val="0"/>
              <w:marRight w:val="0"/>
              <w:marTop w:val="0"/>
              <w:marBottom w:val="150"/>
              <w:divBdr>
                <w:top w:val="none" w:sz="0" w:space="0" w:color="auto"/>
                <w:left w:val="none" w:sz="0" w:space="0" w:color="auto"/>
                <w:bottom w:val="none" w:sz="0" w:space="0" w:color="auto"/>
                <w:right w:val="none" w:sz="0" w:space="0" w:color="auto"/>
              </w:divBdr>
              <w:divsChild>
                <w:div w:id="2145387586">
                  <w:marLeft w:val="0"/>
                  <w:marRight w:val="0"/>
                  <w:marTop w:val="0"/>
                  <w:marBottom w:val="0"/>
                  <w:divBdr>
                    <w:top w:val="none" w:sz="0" w:space="0" w:color="auto"/>
                    <w:left w:val="none" w:sz="0" w:space="0" w:color="auto"/>
                    <w:bottom w:val="none" w:sz="0" w:space="0" w:color="auto"/>
                    <w:right w:val="none" w:sz="0" w:space="0" w:color="auto"/>
                  </w:divBdr>
                </w:div>
              </w:divsChild>
            </w:div>
            <w:div w:id="1143548019">
              <w:marLeft w:val="0"/>
              <w:marRight w:val="0"/>
              <w:marTop w:val="0"/>
              <w:marBottom w:val="0"/>
              <w:divBdr>
                <w:top w:val="none" w:sz="0" w:space="0" w:color="auto"/>
                <w:left w:val="none" w:sz="0" w:space="0" w:color="auto"/>
                <w:bottom w:val="none" w:sz="0" w:space="0" w:color="auto"/>
                <w:right w:val="none" w:sz="0" w:space="0" w:color="auto"/>
              </w:divBdr>
              <w:divsChild>
                <w:div w:id="1897466177">
                  <w:marLeft w:val="0"/>
                  <w:marRight w:val="0"/>
                  <w:marTop w:val="0"/>
                  <w:marBottom w:val="150"/>
                  <w:divBdr>
                    <w:top w:val="none" w:sz="0" w:space="0" w:color="auto"/>
                    <w:left w:val="none" w:sz="0" w:space="0" w:color="auto"/>
                    <w:bottom w:val="none" w:sz="0" w:space="0" w:color="auto"/>
                    <w:right w:val="none" w:sz="0" w:space="0" w:color="auto"/>
                  </w:divBdr>
                  <w:divsChild>
                    <w:div w:id="1385183168">
                      <w:marLeft w:val="0"/>
                      <w:marRight w:val="0"/>
                      <w:marTop w:val="0"/>
                      <w:marBottom w:val="0"/>
                      <w:divBdr>
                        <w:top w:val="none" w:sz="0" w:space="0" w:color="auto"/>
                        <w:left w:val="none" w:sz="0" w:space="0" w:color="auto"/>
                        <w:bottom w:val="none" w:sz="0" w:space="0" w:color="auto"/>
                        <w:right w:val="none" w:sz="0" w:space="0" w:color="auto"/>
                      </w:divBdr>
                    </w:div>
                  </w:divsChild>
                </w:div>
                <w:div w:id="601649046">
                  <w:marLeft w:val="0"/>
                  <w:marRight w:val="0"/>
                  <w:marTop w:val="0"/>
                  <w:marBottom w:val="150"/>
                  <w:divBdr>
                    <w:top w:val="none" w:sz="0" w:space="0" w:color="auto"/>
                    <w:left w:val="none" w:sz="0" w:space="0" w:color="auto"/>
                    <w:bottom w:val="none" w:sz="0" w:space="0" w:color="auto"/>
                    <w:right w:val="none" w:sz="0" w:space="0" w:color="auto"/>
                  </w:divBdr>
                  <w:divsChild>
                    <w:div w:id="167911167">
                      <w:marLeft w:val="0"/>
                      <w:marRight w:val="0"/>
                      <w:marTop w:val="0"/>
                      <w:marBottom w:val="0"/>
                      <w:divBdr>
                        <w:top w:val="none" w:sz="0" w:space="0" w:color="auto"/>
                        <w:left w:val="none" w:sz="0" w:space="0" w:color="auto"/>
                        <w:bottom w:val="none" w:sz="0" w:space="0" w:color="auto"/>
                        <w:right w:val="none" w:sz="0" w:space="0" w:color="auto"/>
                      </w:divBdr>
                    </w:div>
                  </w:divsChild>
                </w:div>
                <w:div w:id="1037315570">
                  <w:marLeft w:val="0"/>
                  <w:marRight w:val="0"/>
                  <w:marTop w:val="0"/>
                  <w:marBottom w:val="150"/>
                  <w:divBdr>
                    <w:top w:val="none" w:sz="0" w:space="0" w:color="auto"/>
                    <w:left w:val="none" w:sz="0" w:space="0" w:color="auto"/>
                    <w:bottom w:val="none" w:sz="0" w:space="0" w:color="auto"/>
                    <w:right w:val="none" w:sz="0" w:space="0" w:color="auto"/>
                  </w:divBdr>
                  <w:divsChild>
                    <w:div w:id="108472609">
                      <w:marLeft w:val="0"/>
                      <w:marRight w:val="0"/>
                      <w:marTop w:val="0"/>
                      <w:marBottom w:val="0"/>
                      <w:divBdr>
                        <w:top w:val="none" w:sz="0" w:space="0" w:color="auto"/>
                        <w:left w:val="none" w:sz="0" w:space="0" w:color="auto"/>
                        <w:bottom w:val="none" w:sz="0" w:space="0" w:color="auto"/>
                        <w:right w:val="none" w:sz="0" w:space="0" w:color="auto"/>
                      </w:divBdr>
                    </w:div>
                  </w:divsChild>
                </w:div>
                <w:div w:id="603615802">
                  <w:marLeft w:val="0"/>
                  <w:marRight w:val="0"/>
                  <w:marTop w:val="0"/>
                  <w:marBottom w:val="150"/>
                  <w:divBdr>
                    <w:top w:val="none" w:sz="0" w:space="0" w:color="auto"/>
                    <w:left w:val="none" w:sz="0" w:space="0" w:color="auto"/>
                    <w:bottom w:val="none" w:sz="0" w:space="0" w:color="auto"/>
                    <w:right w:val="none" w:sz="0" w:space="0" w:color="auto"/>
                  </w:divBdr>
                  <w:divsChild>
                    <w:div w:id="8052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1453">
              <w:marLeft w:val="0"/>
              <w:marRight w:val="0"/>
              <w:marTop w:val="300"/>
              <w:marBottom w:val="450"/>
              <w:divBdr>
                <w:top w:val="single" w:sz="6" w:space="9" w:color="E4E4E4"/>
                <w:left w:val="none" w:sz="0" w:space="0" w:color="auto"/>
                <w:bottom w:val="none" w:sz="0" w:space="0" w:color="auto"/>
                <w:right w:val="none" w:sz="0" w:space="0" w:color="auto"/>
              </w:divBdr>
            </w:div>
          </w:divsChild>
        </w:div>
      </w:divsChild>
    </w:div>
    <w:div w:id="1480074605">
      <w:bodyDiv w:val="1"/>
      <w:marLeft w:val="0"/>
      <w:marRight w:val="0"/>
      <w:marTop w:val="0"/>
      <w:marBottom w:val="0"/>
      <w:divBdr>
        <w:top w:val="none" w:sz="0" w:space="0" w:color="auto"/>
        <w:left w:val="none" w:sz="0" w:space="0" w:color="auto"/>
        <w:bottom w:val="none" w:sz="0" w:space="0" w:color="auto"/>
        <w:right w:val="none" w:sz="0" w:space="0" w:color="auto"/>
      </w:divBdr>
      <w:divsChild>
        <w:div w:id="48581236">
          <w:marLeft w:val="0"/>
          <w:marRight w:val="0"/>
          <w:marTop w:val="0"/>
          <w:marBottom w:val="0"/>
          <w:divBdr>
            <w:top w:val="none" w:sz="0" w:space="0" w:color="auto"/>
            <w:left w:val="none" w:sz="0" w:space="0" w:color="auto"/>
            <w:bottom w:val="none" w:sz="0" w:space="0" w:color="auto"/>
            <w:right w:val="none" w:sz="0" w:space="0" w:color="auto"/>
          </w:divBdr>
          <w:divsChild>
            <w:div w:id="771172325">
              <w:marLeft w:val="0"/>
              <w:marRight w:val="0"/>
              <w:marTop w:val="0"/>
              <w:marBottom w:val="0"/>
              <w:divBdr>
                <w:top w:val="none" w:sz="0" w:space="0" w:color="auto"/>
                <w:left w:val="none" w:sz="0" w:space="0" w:color="auto"/>
                <w:bottom w:val="none" w:sz="0" w:space="0" w:color="auto"/>
                <w:right w:val="none" w:sz="0" w:space="0" w:color="auto"/>
              </w:divBdr>
              <w:divsChild>
                <w:div w:id="1258975441">
                  <w:marLeft w:val="0"/>
                  <w:marRight w:val="0"/>
                  <w:marTop w:val="0"/>
                  <w:marBottom w:val="0"/>
                  <w:divBdr>
                    <w:top w:val="none" w:sz="0" w:space="0" w:color="auto"/>
                    <w:left w:val="none" w:sz="0" w:space="0" w:color="auto"/>
                    <w:bottom w:val="none" w:sz="0" w:space="0" w:color="auto"/>
                    <w:right w:val="none" w:sz="0" w:space="0" w:color="auto"/>
                  </w:divBdr>
                  <w:divsChild>
                    <w:div w:id="677271844">
                      <w:marLeft w:val="0"/>
                      <w:marRight w:val="0"/>
                      <w:marTop w:val="0"/>
                      <w:marBottom w:val="0"/>
                      <w:divBdr>
                        <w:top w:val="none" w:sz="0" w:space="0" w:color="auto"/>
                        <w:left w:val="none" w:sz="0" w:space="0" w:color="auto"/>
                        <w:bottom w:val="none" w:sz="0" w:space="0" w:color="auto"/>
                        <w:right w:val="none" w:sz="0" w:space="0" w:color="auto"/>
                      </w:divBdr>
                      <w:divsChild>
                        <w:div w:id="1914269615">
                          <w:marLeft w:val="0"/>
                          <w:marRight w:val="0"/>
                          <w:marTop w:val="0"/>
                          <w:marBottom w:val="0"/>
                          <w:divBdr>
                            <w:top w:val="none" w:sz="0" w:space="0" w:color="auto"/>
                            <w:left w:val="none" w:sz="0" w:space="0" w:color="auto"/>
                            <w:bottom w:val="none" w:sz="0" w:space="0" w:color="auto"/>
                            <w:right w:val="none" w:sz="0" w:space="0" w:color="auto"/>
                          </w:divBdr>
                          <w:divsChild>
                            <w:div w:id="20943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0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438</Words>
  <Characters>2499</Characters>
  <Application>Microsoft Office Word</Application>
  <DocSecurity>0</DocSecurity>
  <Lines>20</Lines>
  <Paragraphs>5</Paragraphs>
  <ScaleCrop>false</ScaleCrop>
  <Company>绵阳师范学院</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yuanzq</cp:lastModifiedBy>
  <cp:revision>85</cp:revision>
  <dcterms:created xsi:type="dcterms:W3CDTF">2011-10-18T15:26:00Z</dcterms:created>
  <dcterms:modified xsi:type="dcterms:W3CDTF">2014-02-20T05:41:00Z</dcterms:modified>
</cp:coreProperties>
</file>